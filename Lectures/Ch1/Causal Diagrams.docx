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258CD" w14:textId="49592328" w:rsidR="00260004" w:rsidRDefault="000B4CE4" w:rsidP="000B4CE4">
      <w:pPr>
        <w:jc w:val="center"/>
        <w:rPr>
          <w:sz w:val="36"/>
          <w:szCs w:val="36"/>
        </w:rPr>
      </w:pPr>
      <w:r w:rsidRPr="000B4CE4">
        <w:rPr>
          <w:sz w:val="36"/>
          <w:szCs w:val="36"/>
        </w:rPr>
        <w:t>Causal Diagrams</w:t>
      </w:r>
    </w:p>
    <w:p w14:paraId="7BA68075" w14:textId="6A4C962E" w:rsidR="000B4CE4" w:rsidRDefault="000B4CE4" w:rsidP="000B4CE4">
      <w:pPr>
        <w:jc w:val="center"/>
      </w:pPr>
      <w:r>
        <w:t xml:space="preserve">Taylor Okonek and Charlie </w:t>
      </w:r>
      <w:proofErr w:type="spellStart"/>
      <w:r>
        <w:t>Wolock</w:t>
      </w:r>
      <w:proofErr w:type="spellEnd"/>
    </w:p>
    <w:p w14:paraId="172A4F5C" w14:textId="35A81B22" w:rsidR="00A81319" w:rsidRDefault="00A81319" w:rsidP="000B4CE4">
      <w:pPr>
        <w:jc w:val="center"/>
      </w:pPr>
      <w:r>
        <w:t>BIOST 311, Spring 2022</w:t>
      </w:r>
    </w:p>
    <w:p w14:paraId="3EE4C94C" w14:textId="6A0B3868" w:rsidR="000B4CE4" w:rsidRDefault="000B4CE4" w:rsidP="000B4CE4">
      <w:pPr>
        <w:jc w:val="center"/>
      </w:pPr>
    </w:p>
    <w:p w14:paraId="337EBD65" w14:textId="72ADADD6" w:rsidR="000B4CE4" w:rsidRDefault="000B4CE4" w:rsidP="000B4CE4">
      <w:pPr>
        <w:rPr>
          <w:b/>
          <w:bCs/>
        </w:rPr>
      </w:pPr>
      <w:r>
        <w:rPr>
          <w:b/>
          <w:bCs/>
        </w:rPr>
        <w:t>Introduction &amp; Terminology</w:t>
      </w:r>
    </w:p>
    <w:p w14:paraId="0BF2D7C4" w14:textId="77777777" w:rsidR="000B4CE4" w:rsidRPr="000B4CE4" w:rsidRDefault="000B4CE4" w:rsidP="000B4CE4">
      <w:pPr>
        <w:rPr>
          <w:b/>
          <w:bCs/>
        </w:rPr>
      </w:pPr>
    </w:p>
    <w:p w14:paraId="4B7FD8C7" w14:textId="115121F3" w:rsidR="000B4CE4" w:rsidRDefault="000B4CE4" w:rsidP="000B4CE4">
      <w:pPr>
        <w:rPr>
          <w:color w:val="000000" w:themeColor="text1"/>
        </w:rPr>
      </w:pPr>
      <w:r>
        <w:t xml:space="preserve">Often, when thinking about the need to adjust for additional covariates, it is helpful to draw a </w:t>
      </w:r>
      <w:r>
        <w:rPr>
          <w:color w:val="4472C4" w:themeColor="accent1"/>
        </w:rPr>
        <w:t>causal diagram</w:t>
      </w:r>
      <w:r>
        <w:rPr>
          <w:color w:val="000000" w:themeColor="text1"/>
        </w:rPr>
        <w:t xml:space="preserve"> relating the outcome, predictor of interest, and additional covariates. Diagrams consist of the following parts:</w:t>
      </w:r>
    </w:p>
    <w:p w14:paraId="70901BCD" w14:textId="63876DF9" w:rsidR="000B4CE4" w:rsidRDefault="000B4CE4" w:rsidP="000B4CE4">
      <w:pPr>
        <w:rPr>
          <w:color w:val="000000" w:themeColor="text1"/>
        </w:rPr>
      </w:pPr>
    </w:p>
    <w:p w14:paraId="5D92D5E0" w14:textId="3FA62D67" w:rsidR="000B4CE4" w:rsidRDefault="000B4CE4" w:rsidP="000B4CE4">
      <w:pPr>
        <w:pStyle w:val="ListParagraph"/>
        <w:numPr>
          <w:ilvl w:val="0"/>
          <w:numId w:val="1"/>
        </w:numPr>
        <w:rPr>
          <w:color w:val="000000" w:themeColor="text1"/>
        </w:rPr>
      </w:pPr>
      <w:r w:rsidRPr="00EA22D8">
        <w:rPr>
          <w:color w:val="000000" w:themeColor="text1"/>
          <w:u w:val="single"/>
        </w:rPr>
        <w:t>Nodes:</w:t>
      </w:r>
      <w:r>
        <w:rPr>
          <w:color w:val="000000" w:themeColor="text1"/>
        </w:rPr>
        <w:t xml:space="preserve"> variables (including the outcome, predictor of interest, and additional covariates)</w:t>
      </w:r>
    </w:p>
    <w:p w14:paraId="55697375" w14:textId="1CE34C8F" w:rsidR="000B4CE4" w:rsidRDefault="000B4CE4" w:rsidP="000B4CE4">
      <w:pPr>
        <w:pStyle w:val="ListParagraph"/>
        <w:numPr>
          <w:ilvl w:val="0"/>
          <w:numId w:val="1"/>
        </w:numPr>
        <w:rPr>
          <w:color w:val="000000" w:themeColor="text1"/>
        </w:rPr>
      </w:pPr>
      <w:r w:rsidRPr="00EA22D8">
        <w:rPr>
          <w:color w:val="000000" w:themeColor="text1"/>
          <w:u w:val="single"/>
        </w:rPr>
        <w:t>Edges:</w:t>
      </w:r>
      <w:r>
        <w:rPr>
          <w:color w:val="000000" w:themeColor="text1"/>
        </w:rPr>
        <w:t xml:space="preserve"> connections between nodes, to denote ca</w:t>
      </w:r>
      <w:r w:rsidR="00561EFC">
        <w:rPr>
          <w:color w:val="000000" w:themeColor="text1"/>
        </w:rPr>
        <w:t>us</w:t>
      </w:r>
      <w:r>
        <w:rPr>
          <w:color w:val="000000" w:themeColor="text1"/>
        </w:rPr>
        <w:t>al relationships or associations</w:t>
      </w:r>
    </w:p>
    <w:p w14:paraId="39D4DBA0" w14:textId="6BB9067A" w:rsidR="000B4CE4" w:rsidRDefault="000B4CE4" w:rsidP="000B4CE4">
      <w:pPr>
        <w:pStyle w:val="ListParagraph"/>
        <w:numPr>
          <w:ilvl w:val="1"/>
          <w:numId w:val="1"/>
        </w:numPr>
        <w:rPr>
          <w:color w:val="000000" w:themeColor="text1"/>
        </w:rPr>
      </w:pPr>
      <w:r>
        <w:rPr>
          <w:color w:val="000000" w:themeColor="text1"/>
        </w:rPr>
        <w:t xml:space="preserve">Line: denotes </w:t>
      </w:r>
      <w:proofErr w:type="gramStart"/>
      <w:r>
        <w:rPr>
          <w:color w:val="000000" w:themeColor="text1"/>
        </w:rPr>
        <w:t>that two variables</w:t>
      </w:r>
      <w:proofErr w:type="gramEnd"/>
      <w:r>
        <w:rPr>
          <w:color w:val="000000" w:themeColor="text1"/>
        </w:rPr>
        <w:t xml:space="preserve"> are associated with one another</w:t>
      </w:r>
    </w:p>
    <w:p w14:paraId="42559D45" w14:textId="02BB2D00" w:rsidR="000B4CE4" w:rsidRPr="000B4CE4" w:rsidRDefault="000B4CE4" w:rsidP="000B4CE4">
      <w:pPr>
        <w:pStyle w:val="ListParagraph"/>
        <w:numPr>
          <w:ilvl w:val="1"/>
          <w:numId w:val="1"/>
        </w:numPr>
        <w:rPr>
          <w:color w:val="000000" w:themeColor="text1"/>
        </w:rPr>
      </w:pPr>
      <w:r>
        <w:rPr>
          <w:color w:val="000000" w:themeColor="text1"/>
        </w:rPr>
        <w:t xml:space="preserve">Arrow: denotes that one variable </w:t>
      </w:r>
      <w:r w:rsidRPr="005523AD">
        <w:rPr>
          <w:color w:val="000000" w:themeColor="text1"/>
        </w:rPr>
        <w:t>is</w:t>
      </w:r>
      <w:r>
        <w:rPr>
          <w:i/>
          <w:iCs/>
          <w:color w:val="000000" w:themeColor="text1"/>
        </w:rPr>
        <w:t xml:space="preserve"> causally related to </w:t>
      </w:r>
      <w:r>
        <w:rPr>
          <w:color w:val="000000" w:themeColor="text1"/>
        </w:rPr>
        <w:t xml:space="preserve">another </w:t>
      </w:r>
    </w:p>
    <w:p w14:paraId="2C8DC40F" w14:textId="55A734A3" w:rsidR="000B4CE4" w:rsidRDefault="000B4CE4" w:rsidP="000B4CE4"/>
    <w:p w14:paraId="496B7B2D" w14:textId="63AD831E" w:rsidR="000B4CE4" w:rsidRDefault="000B4CE4" w:rsidP="000B4CE4">
      <w:pPr>
        <w:rPr>
          <w:b/>
          <w:bCs/>
        </w:rPr>
      </w:pPr>
      <w:r>
        <w:rPr>
          <w:b/>
          <w:bCs/>
        </w:rPr>
        <w:t>Example</w:t>
      </w:r>
    </w:p>
    <w:p w14:paraId="3AA138DE" w14:textId="560F7D88" w:rsidR="000B4CE4" w:rsidRDefault="000B4CE4" w:rsidP="000B4CE4"/>
    <w:p w14:paraId="2B4F9EED" w14:textId="184A1EF6" w:rsidR="000B4CE4" w:rsidRDefault="005523AD" w:rsidP="000B4CE4">
      <w:r>
        <w:t xml:space="preserve">Suppose we observe Seattleites every day for a </w:t>
      </w:r>
      <w:proofErr w:type="gramStart"/>
      <w:r>
        <w:t>year, and</w:t>
      </w:r>
      <w:proofErr w:type="gramEnd"/>
      <w:r>
        <w:t xml:space="preserve"> observe a positive relationship between the number of umbrellas used on a given day and the number of car accidents. </w:t>
      </w:r>
      <w:proofErr w:type="gramStart"/>
      <w:r>
        <w:t>In particular, we</w:t>
      </w:r>
      <w:proofErr w:type="gramEnd"/>
      <w:r>
        <w:t xml:space="preserve"> note that the more umbrellas used, the more car accidents there are on a given day. </w:t>
      </w:r>
      <w:r w:rsidR="00770F6F">
        <w:t>Taylor decides that this must be a causal relationship, and so she makes</w:t>
      </w:r>
      <w:r>
        <w:t xml:space="preserve"> the following diagram for this relationship:</w:t>
      </w:r>
    </w:p>
    <w:p w14:paraId="3B8C48C2" w14:textId="77777777" w:rsidR="00687AD2" w:rsidRDefault="00687AD2" w:rsidP="000B4CE4"/>
    <w:p w14:paraId="03D30137" w14:textId="4531DDF6" w:rsidR="000B4CE4" w:rsidRDefault="005523AD" w:rsidP="000B4CE4">
      <w:r>
        <w:rPr>
          <w:noProof/>
        </w:rPr>
        <mc:AlternateContent>
          <mc:Choice Requires="wps">
            <w:drawing>
              <wp:anchor distT="0" distB="0" distL="114300" distR="114300" simplePos="0" relativeHeight="251662336" behindDoc="0" locked="0" layoutInCell="1" allowOverlap="1" wp14:anchorId="159D8921" wp14:editId="360CB9A6">
                <wp:simplePos x="0" y="0"/>
                <wp:positionH relativeFrom="column">
                  <wp:posOffset>3168650</wp:posOffset>
                </wp:positionH>
                <wp:positionV relativeFrom="paragraph">
                  <wp:posOffset>24853</wp:posOffset>
                </wp:positionV>
                <wp:extent cx="1008380" cy="527685"/>
                <wp:effectExtent l="0" t="0" r="7620" b="18415"/>
                <wp:wrapNone/>
                <wp:docPr id="3" name="Text Box 3"/>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6F116E56" w14:textId="6A3F00B9" w:rsidR="000B4CE4" w:rsidRDefault="005523AD" w:rsidP="000B4CE4">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D8921" id="_x0000_t202" coordsize="21600,21600" o:spt="202" path="m,l,21600r21600,l21600,xe">
                <v:stroke joinstyle="miter"/>
                <v:path gradientshapeok="t" o:connecttype="rect"/>
              </v:shapetype>
              <v:shape id="Text Box 3" o:spid="_x0000_s1026" type="#_x0000_t202" style="position:absolute;margin-left:249.5pt;margin-top:1.95pt;width:79.4pt;height:4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7c2NwIAAHwEAAAOAAAAZHJzL2Uyb0RvYy54bWysVE1v2zAMvQ/YfxB0X+ykSZoZ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" fillcolor="white [3201]" strokeweight=".5pt">
                <v:textbox>
                  <w:txbxContent>
                    <w:p w14:paraId="6F116E56" w14:textId="6A3F00B9" w:rsidR="000B4CE4" w:rsidRDefault="005523AD" w:rsidP="000B4CE4">
                      <w:pPr>
                        <w:jc w:val="center"/>
                      </w:pPr>
                      <w:r>
                        <w:t>Number of car accidents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E4CBEDC" wp14:editId="439E56AE">
                <wp:simplePos x="0" y="0"/>
                <wp:positionH relativeFrom="column">
                  <wp:posOffset>1158240</wp:posOffset>
                </wp:positionH>
                <wp:positionV relativeFrom="paragraph">
                  <wp:posOffset>24853</wp:posOffset>
                </wp:positionV>
                <wp:extent cx="1340068" cy="528145"/>
                <wp:effectExtent l="0" t="0" r="19050" b="18415"/>
                <wp:wrapNone/>
                <wp:docPr id="2" name="Text Box 2"/>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6ADCBB17" w14:textId="1D52326C" w:rsidR="000B4CE4" w:rsidRDefault="005523AD" w:rsidP="000B4CE4">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CBEDC" id="Text Box 2" o:spid="_x0000_s1027" type="#_x0000_t202" style="position:absolute;margin-left:91.2pt;margin-top:1.95pt;width:105.5pt;height:4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" fillcolor="white [3201]" strokeweight=".5pt">
                <v:textbox>
                  <w:txbxContent>
                    <w:p w14:paraId="6ADCBB17" w14:textId="1D52326C" w:rsidR="000B4CE4" w:rsidRDefault="005523AD" w:rsidP="000B4CE4">
                      <w:pPr>
                        <w:jc w:val="center"/>
                      </w:pPr>
                      <w:r>
                        <w:t>Number of umbrellas used</w:t>
                      </w:r>
                    </w:p>
                  </w:txbxContent>
                </v:textbox>
              </v:shape>
            </w:pict>
          </mc:Fallback>
        </mc:AlternateContent>
      </w:r>
    </w:p>
    <w:p w14:paraId="28FFAF4C" w14:textId="1206D6EF" w:rsidR="00A81319" w:rsidRDefault="00770F6F" w:rsidP="000B4CE4">
      <w:r>
        <w:rPr>
          <w:noProof/>
        </w:rPr>
        <mc:AlternateContent>
          <mc:Choice Requires="wps">
            <w:drawing>
              <wp:anchor distT="0" distB="0" distL="114300" distR="114300" simplePos="0" relativeHeight="251663360" behindDoc="0" locked="0" layoutInCell="1" allowOverlap="1" wp14:anchorId="2B70581B" wp14:editId="6E8DF010">
                <wp:simplePos x="0" y="0"/>
                <wp:positionH relativeFrom="column">
                  <wp:posOffset>2498616</wp:posOffset>
                </wp:positionH>
                <wp:positionV relativeFrom="paragraph">
                  <wp:posOffset>111585</wp:posOffset>
                </wp:positionV>
                <wp:extent cx="670253" cy="0"/>
                <wp:effectExtent l="0" t="63500" r="0" b="76200"/>
                <wp:wrapNone/>
                <wp:docPr id="6" name="Straight Arrow Connector 6"/>
                <wp:cNvGraphicFramePr/>
                <a:graphic xmlns:a="http://schemas.openxmlformats.org/drawingml/2006/main">
                  <a:graphicData uri="http://schemas.microsoft.com/office/word/2010/wordprocessingShape">
                    <wps:wsp>
                      <wps:cNvCnPr/>
                      <wps:spPr>
                        <a:xfrm>
                          <a:off x="0" y="0"/>
                          <a:ext cx="6702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2DE06A" id="_x0000_t32" coordsize="21600,21600" o:spt="32" o:oned="t" path="m,l21600,21600e" filled="f">
                <v:path arrowok="t" fillok="f" o:connecttype="none"/>
                <o:lock v:ext="edit" shapetype="t"/>
              </v:shapetype>
              <v:shape id="Straight Arrow Connector 6" o:spid="_x0000_s1026" type="#_x0000_t32" style="position:absolute;margin-left:196.75pt;margin-top:8.8pt;width:52.8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" strokecolor="black [3200]" strokeweight=".5pt">
                <v:stroke endarrow="block" joinstyle="miter"/>
              </v:shape>
            </w:pict>
          </mc:Fallback>
        </mc:AlternateContent>
      </w:r>
    </w:p>
    <w:p w14:paraId="0E082A54" w14:textId="24973CE9" w:rsidR="00A81319" w:rsidRPr="000B4CE4" w:rsidRDefault="00A81319" w:rsidP="000B4CE4"/>
    <w:p w14:paraId="48E96767" w14:textId="51B0F2B1" w:rsidR="000B4CE4" w:rsidRDefault="000B4CE4" w:rsidP="000B4CE4">
      <w:pPr>
        <w:rPr>
          <w:b/>
          <w:bCs/>
        </w:rPr>
      </w:pPr>
    </w:p>
    <w:p w14:paraId="0C5B55C2" w14:textId="3DF7C752" w:rsidR="00687AD2" w:rsidRDefault="00770F6F" w:rsidP="000B4CE4">
      <w:r>
        <w:t xml:space="preserve">Note that the arrow indicates that Taylor believes umbrellas are causally related to car accidents (in this case, more umbrellas used leads to more car accidents). </w:t>
      </w:r>
    </w:p>
    <w:p w14:paraId="65A6748C" w14:textId="3DD1FDF2" w:rsidR="001A26C0" w:rsidRDefault="001A26C0" w:rsidP="000B4CE4"/>
    <w:p w14:paraId="3C07F3A6" w14:textId="07816C08" w:rsidR="001A26C0" w:rsidRDefault="001A26C0" w:rsidP="000B4CE4">
      <w:r>
        <w:t xml:space="preserve">Charlie thinks there’s an important variable at play here that Taylor is </w:t>
      </w:r>
      <w:proofErr w:type="gramStart"/>
      <w:r>
        <w:t>ignoring:</w:t>
      </w:r>
      <w:proofErr w:type="gramEnd"/>
      <w:r>
        <w:t xml:space="preserve"> rain. </w:t>
      </w:r>
      <w:r w:rsidR="006E6EFF">
        <w:t>He thinks that the presence of rain on a given day (1) increases the number of umbrellas used and (2) increases the number of car accidents. Charlie makes the following diagram for this relationship:</w:t>
      </w:r>
    </w:p>
    <w:p w14:paraId="0B1A119A" w14:textId="371DBF3A" w:rsidR="006E6EFF" w:rsidRDefault="006E6EFF" w:rsidP="000B4CE4">
      <w:r w:rsidRPr="006E6EFF">
        <w:rPr>
          <w:noProof/>
        </w:rPr>
        <mc:AlternateContent>
          <mc:Choice Requires="wps">
            <w:drawing>
              <wp:anchor distT="0" distB="0" distL="114300" distR="114300" simplePos="0" relativeHeight="251666432" behindDoc="0" locked="0" layoutInCell="1" allowOverlap="1" wp14:anchorId="45D27661" wp14:editId="1167042D">
                <wp:simplePos x="0" y="0"/>
                <wp:positionH relativeFrom="column">
                  <wp:posOffset>3208020</wp:posOffset>
                </wp:positionH>
                <wp:positionV relativeFrom="paragraph">
                  <wp:posOffset>59055</wp:posOffset>
                </wp:positionV>
                <wp:extent cx="1008380" cy="527685"/>
                <wp:effectExtent l="0" t="0" r="7620" b="18415"/>
                <wp:wrapNone/>
                <wp:docPr id="8" name="Text Box 8"/>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002DF053" w14:textId="77777777" w:rsidR="006E6EFF" w:rsidRDefault="006E6EFF" w:rsidP="006E6EFF">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27661" id="Text Box 8" o:spid="_x0000_s1028" type="#_x0000_t202" style="position:absolute;margin-left:252.6pt;margin-top:4.65pt;width:79.4pt;height:4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" fillcolor="white [3201]" strokeweight=".5pt">
                <v:textbox>
                  <w:txbxContent>
                    <w:p w14:paraId="002DF053" w14:textId="77777777" w:rsidR="006E6EFF" w:rsidRDefault="006E6EFF" w:rsidP="006E6EFF">
                      <w:pPr>
                        <w:jc w:val="center"/>
                      </w:pPr>
                      <w:r>
                        <w:t>Number of car accidents</w:t>
                      </w:r>
                    </w:p>
                  </w:txbxContent>
                </v:textbox>
              </v:shape>
            </w:pict>
          </mc:Fallback>
        </mc:AlternateContent>
      </w:r>
      <w:r w:rsidRPr="006E6EFF">
        <w:rPr>
          <w:noProof/>
        </w:rPr>
        <mc:AlternateContent>
          <mc:Choice Requires="wps">
            <w:drawing>
              <wp:anchor distT="0" distB="0" distL="114300" distR="114300" simplePos="0" relativeHeight="251665408" behindDoc="0" locked="0" layoutInCell="1" allowOverlap="1" wp14:anchorId="3D9913AD" wp14:editId="0BA82BCB">
                <wp:simplePos x="0" y="0"/>
                <wp:positionH relativeFrom="column">
                  <wp:posOffset>1198180</wp:posOffset>
                </wp:positionH>
                <wp:positionV relativeFrom="paragraph">
                  <wp:posOffset>59296</wp:posOffset>
                </wp:positionV>
                <wp:extent cx="1340068" cy="528145"/>
                <wp:effectExtent l="0" t="0" r="19050" b="18415"/>
                <wp:wrapNone/>
                <wp:docPr id="7" name="Text Box 7"/>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0A01BFF6" w14:textId="77777777" w:rsidR="006E6EFF" w:rsidRDefault="006E6EFF" w:rsidP="006E6EFF">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913AD" id="Text Box 7" o:spid="_x0000_s1029" type="#_x0000_t202" style="position:absolute;margin-left:94.35pt;margin-top:4.65pt;width:105.5pt;height:4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" fillcolor="white [3201]" strokeweight=".5pt">
                <v:textbox>
                  <w:txbxContent>
                    <w:p w14:paraId="0A01BFF6" w14:textId="77777777" w:rsidR="006E6EFF" w:rsidRDefault="006E6EFF" w:rsidP="006E6EFF">
                      <w:pPr>
                        <w:jc w:val="center"/>
                      </w:pPr>
                      <w:r>
                        <w:t>Number of umbrellas used</w:t>
                      </w:r>
                    </w:p>
                  </w:txbxContent>
                </v:textbox>
              </v:shape>
            </w:pict>
          </mc:Fallback>
        </mc:AlternateContent>
      </w:r>
    </w:p>
    <w:p w14:paraId="6C3D3E4F" w14:textId="16D9D8BD" w:rsidR="006E6EFF" w:rsidRPr="00687AD2" w:rsidRDefault="006E6EFF" w:rsidP="000B4CE4">
      <w:r>
        <w:rPr>
          <w:noProof/>
        </w:rPr>
        <mc:AlternateContent>
          <mc:Choice Requires="wps">
            <w:drawing>
              <wp:anchor distT="0" distB="0" distL="114300" distR="114300" simplePos="0" relativeHeight="251672576" behindDoc="0" locked="0" layoutInCell="1" allowOverlap="1" wp14:anchorId="3E5C8C00" wp14:editId="6E6128AF">
                <wp:simplePos x="0" y="0"/>
                <wp:positionH relativeFrom="column">
                  <wp:posOffset>2538248</wp:posOffset>
                </wp:positionH>
                <wp:positionV relativeFrom="paragraph">
                  <wp:posOffset>122380</wp:posOffset>
                </wp:positionV>
                <wp:extent cx="670035" cy="0"/>
                <wp:effectExtent l="0" t="0" r="15875" b="12700"/>
                <wp:wrapNone/>
                <wp:docPr id="12" name="Straight Connector 12"/>
                <wp:cNvGraphicFramePr/>
                <a:graphic xmlns:a="http://schemas.openxmlformats.org/drawingml/2006/main">
                  <a:graphicData uri="http://schemas.microsoft.com/office/word/2010/wordprocessingShape">
                    <wps:wsp>
                      <wps:cNvCnPr/>
                      <wps:spPr>
                        <a:xfrm>
                          <a:off x="0" y="0"/>
                          <a:ext cx="670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4B0842" id="Straight Connector 1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9.85pt,9.65pt" to="252.6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" strokecolor="black [3200]" strokeweight=".5pt">
                <v:stroke joinstyle="miter"/>
              </v:line>
            </w:pict>
          </mc:Fallback>
        </mc:AlternateContent>
      </w:r>
    </w:p>
    <w:p w14:paraId="3D5A7114" w14:textId="1AD04FA1" w:rsidR="00687AD2" w:rsidRDefault="00687AD2" w:rsidP="000B4CE4">
      <w:pPr>
        <w:rPr>
          <w:b/>
          <w:bCs/>
        </w:rPr>
      </w:pPr>
    </w:p>
    <w:p w14:paraId="0AD08676" w14:textId="6CB54612" w:rsidR="006E6EFF" w:rsidRDefault="006E6EFF" w:rsidP="000B4CE4">
      <w:pPr>
        <w:rPr>
          <w:b/>
          <w:bCs/>
        </w:rPr>
      </w:pPr>
      <w:r w:rsidRPr="006E6EFF">
        <w:rPr>
          <w:noProof/>
        </w:rPr>
        <mc:AlternateContent>
          <mc:Choice Requires="wps">
            <w:drawing>
              <wp:anchor distT="0" distB="0" distL="114300" distR="114300" simplePos="0" relativeHeight="251671552" behindDoc="0" locked="0" layoutInCell="1" allowOverlap="1" wp14:anchorId="2A25F949" wp14:editId="074DED2A">
                <wp:simplePos x="0" y="0"/>
                <wp:positionH relativeFrom="column">
                  <wp:posOffset>1923480</wp:posOffset>
                </wp:positionH>
                <wp:positionV relativeFrom="paragraph">
                  <wp:posOffset>35800</wp:posOffset>
                </wp:positionV>
                <wp:extent cx="425581" cy="423917"/>
                <wp:effectExtent l="25400" t="25400" r="19050" b="20955"/>
                <wp:wrapNone/>
                <wp:docPr id="11" name="Straight Arrow Connector 11"/>
                <wp:cNvGraphicFramePr/>
                <a:graphic xmlns:a="http://schemas.openxmlformats.org/drawingml/2006/main">
                  <a:graphicData uri="http://schemas.microsoft.com/office/word/2010/wordprocessingShape">
                    <wps:wsp>
                      <wps:cNvCnPr/>
                      <wps:spPr>
                        <a:xfrm flipH="1" flipV="1">
                          <a:off x="0" y="0"/>
                          <a:ext cx="425581" cy="4239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016DC" id="Straight Arrow Connector 11" o:spid="_x0000_s1026" type="#_x0000_t32" style="position:absolute;margin-left:151.45pt;margin-top:2.8pt;width:33.5pt;height:33.4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" strokecolor="black [3200]" strokeweight=".5pt">
                <v:stroke endarrow="block" joinstyle="miter"/>
              </v:shape>
            </w:pict>
          </mc:Fallback>
        </mc:AlternateContent>
      </w:r>
      <w:r w:rsidRPr="006E6EFF">
        <w:rPr>
          <w:noProof/>
        </w:rPr>
        <mc:AlternateContent>
          <mc:Choice Requires="wps">
            <w:drawing>
              <wp:anchor distT="0" distB="0" distL="114300" distR="114300" simplePos="0" relativeHeight="251667456" behindDoc="0" locked="0" layoutInCell="1" allowOverlap="1" wp14:anchorId="40B59D96" wp14:editId="4FE0D186">
                <wp:simplePos x="0" y="0"/>
                <wp:positionH relativeFrom="column">
                  <wp:posOffset>3357442</wp:posOffset>
                </wp:positionH>
                <wp:positionV relativeFrom="paragraph">
                  <wp:posOffset>34486</wp:posOffset>
                </wp:positionV>
                <wp:extent cx="378876" cy="425231"/>
                <wp:effectExtent l="0" t="25400" r="40640" b="19685"/>
                <wp:wrapNone/>
                <wp:docPr id="9" name="Straight Arrow Connector 9"/>
                <wp:cNvGraphicFramePr/>
                <a:graphic xmlns:a="http://schemas.openxmlformats.org/drawingml/2006/main">
                  <a:graphicData uri="http://schemas.microsoft.com/office/word/2010/wordprocessingShape">
                    <wps:wsp>
                      <wps:cNvCnPr/>
                      <wps:spPr>
                        <a:xfrm flipV="1">
                          <a:off x="0" y="0"/>
                          <a:ext cx="378876" cy="425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8B158" id="Straight Arrow Connector 9" o:spid="_x0000_s1026" type="#_x0000_t32" style="position:absolute;margin-left:264.35pt;margin-top:2.7pt;width:29.85pt;height:33.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" strokecolor="black [3200]" strokeweight=".5pt">
                <v:stroke endarrow="block" joinstyle="miter"/>
              </v:shape>
            </w:pict>
          </mc:Fallback>
        </mc:AlternateContent>
      </w:r>
    </w:p>
    <w:p w14:paraId="6214B49D" w14:textId="2CC353ED" w:rsidR="006E6EFF" w:rsidRDefault="006E6EFF" w:rsidP="000B4CE4">
      <w:pPr>
        <w:rPr>
          <w:b/>
          <w:bCs/>
        </w:rPr>
      </w:pPr>
    </w:p>
    <w:p w14:paraId="7770F886" w14:textId="0647B3D7" w:rsidR="006E6EFF" w:rsidRDefault="006E6EFF" w:rsidP="000B4CE4">
      <w:pPr>
        <w:rPr>
          <w:b/>
          <w:bCs/>
        </w:rPr>
      </w:pPr>
      <w:r w:rsidRPr="006E6EFF">
        <w:rPr>
          <w:noProof/>
        </w:rPr>
        <mc:AlternateContent>
          <mc:Choice Requires="wps">
            <w:drawing>
              <wp:anchor distT="0" distB="0" distL="114300" distR="114300" simplePos="0" relativeHeight="251669504" behindDoc="0" locked="0" layoutInCell="1" allowOverlap="1" wp14:anchorId="0A2279FE" wp14:editId="0DBAF576">
                <wp:simplePos x="0" y="0"/>
                <wp:positionH relativeFrom="column">
                  <wp:posOffset>2348865</wp:posOffset>
                </wp:positionH>
                <wp:positionV relativeFrom="paragraph">
                  <wp:posOffset>87126</wp:posOffset>
                </wp:positionV>
                <wp:extent cx="1008380" cy="331076"/>
                <wp:effectExtent l="0" t="0" r="7620" b="12065"/>
                <wp:wrapNone/>
                <wp:docPr id="10" name="Text Box 10"/>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4C079739" w14:textId="762FE676" w:rsidR="006E6EFF" w:rsidRDefault="006E6EFF" w:rsidP="006E6EFF">
                            <w:pPr>
                              <w:jc w:val="center"/>
                            </w:pPr>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279FE" id="Text Box 10" o:spid="_x0000_s1030" type="#_x0000_t202" style="position:absolute;margin-left:184.95pt;margin-top:6.85pt;width:79.4pt;height:2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" fillcolor="white [3201]" strokeweight=".5pt">
                <v:textbox>
                  <w:txbxContent>
                    <w:p w14:paraId="4C079739" w14:textId="762FE676" w:rsidR="006E6EFF" w:rsidRDefault="006E6EFF" w:rsidP="006E6EFF">
                      <w:pPr>
                        <w:jc w:val="center"/>
                      </w:pPr>
                      <w:r>
                        <w:t>Rain</w:t>
                      </w:r>
                    </w:p>
                  </w:txbxContent>
                </v:textbox>
              </v:shape>
            </w:pict>
          </mc:Fallback>
        </mc:AlternateContent>
      </w:r>
    </w:p>
    <w:p w14:paraId="13DF03E8" w14:textId="44139AFF" w:rsidR="006E6EFF" w:rsidRDefault="006E6EFF" w:rsidP="000B4CE4">
      <w:pPr>
        <w:rPr>
          <w:b/>
          <w:bCs/>
        </w:rPr>
      </w:pPr>
    </w:p>
    <w:p w14:paraId="043FD032" w14:textId="0FE7FE17" w:rsidR="006E6EFF" w:rsidRDefault="006E6EFF" w:rsidP="000B4CE4">
      <w:pPr>
        <w:rPr>
          <w:b/>
          <w:bCs/>
        </w:rPr>
      </w:pPr>
    </w:p>
    <w:p w14:paraId="11CD94E0" w14:textId="644701DA" w:rsidR="006E6EFF" w:rsidRDefault="007C452C" w:rsidP="000B4CE4">
      <w:r>
        <w:lastRenderedPageBreak/>
        <w:t xml:space="preserve">He thinks that the relationship between number of umbrellas </w:t>
      </w:r>
      <w:proofErr w:type="gramStart"/>
      <w:r>
        <w:t>used</w:t>
      </w:r>
      <w:proofErr w:type="gramEnd"/>
      <w:r>
        <w:t xml:space="preserve"> and number of car accidents is </w:t>
      </w:r>
      <w:r>
        <w:rPr>
          <w:i/>
          <w:iCs/>
        </w:rPr>
        <w:t>not</w:t>
      </w:r>
      <w:r>
        <w:t xml:space="preserve"> causal, but instead just an association.</w:t>
      </w:r>
      <w:r w:rsidR="002A1E60">
        <w:t xml:space="preserve"> He does, however, think that there are causal relationships between rain and number of umbrellas used, and rain and number of car accidents, as indicated by arrows instead of lines.</w:t>
      </w:r>
    </w:p>
    <w:p w14:paraId="15B21E53" w14:textId="620AAB5F" w:rsidR="00904437" w:rsidRDefault="00904437" w:rsidP="000B4CE4"/>
    <w:p w14:paraId="194FF8F9" w14:textId="7FF07F90" w:rsidR="00904437" w:rsidRDefault="00F75F99" w:rsidP="000B4CE4">
      <w:pPr>
        <w:rPr>
          <w:b/>
          <w:bCs/>
        </w:rPr>
      </w:pPr>
      <w:r>
        <w:rPr>
          <w:b/>
          <w:bCs/>
        </w:rPr>
        <w:t>Causal pathways</w:t>
      </w:r>
    </w:p>
    <w:p w14:paraId="7668ABB2" w14:textId="75731956" w:rsidR="00F75F99" w:rsidRDefault="00F75F99" w:rsidP="000B4CE4">
      <w:pPr>
        <w:rPr>
          <w:b/>
          <w:bCs/>
        </w:rPr>
      </w:pPr>
    </w:p>
    <w:p w14:paraId="2D0052AE" w14:textId="79A373AF" w:rsidR="00F75F99" w:rsidRDefault="001D5679" w:rsidP="000B4CE4">
      <w:r>
        <w:t xml:space="preserve">A causal pathway indicates a path between nodes in a causal diagram, directed using arrows. </w:t>
      </w:r>
      <w:r w:rsidR="00990200">
        <w:rPr>
          <w:i/>
          <w:iCs/>
        </w:rPr>
        <w:t xml:space="preserve">A pathway cannot be causal if there are no </w:t>
      </w:r>
      <w:r w:rsidR="00990200" w:rsidRPr="00990200">
        <w:rPr>
          <w:i/>
          <w:iCs/>
        </w:rPr>
        <w:t>arrows</w:t>
      </w:r>
      <w:r w:rsidR="00990200">
        <w:t xml:space="preserve">. </w:t>
      </w:r>
      <w:r w:rsidRPr="00990200">
        <w:t>In</w:t>
      </w:r>
      <w:r>
        <w:t xml:space="preserve"> the previous example, there were (short) paths between rain and number of car accidents, and rain and number of umbrellas used.</w:t>
      </w:r>
      <w:r w:rsidR="00410CB0">
        <w:t xml:space="preserve"> Causal diagrams can also be much more complicated, with much longer paths:</w:t>
      </w:r>
    </w:p>
    <w:p w14:paraId="54806127" w14:textId="0D412C1A" w:rsidR="00410CB0" w:rsidRDefault="00410CB0" w:rsidP="000B4CE4"/>
    <w:p w14:paraId="2A3C4232" w14:textId="61C6CB07" w:rsidR="00410CB0" w:rsidRDefault="003F1D33" w:rsidP="000B4CE4">
      <w:r>
        <w:rPr>
          <w:noProof/>
        </w:rPr>
        <mc:AlternateContent>
          <mc:Choice Requires="wps">
            <w:drawing>
              <wp:anchor distT="0" distB="0" distL="114300" distR="114300" simplePos="0" relativeHeight="251710464" behindDoc="0" locked="0" layoutInCell="1" allowOverlap="1" wp14:anchorId="0240B244" wp14:editId="5456C1BF">
                <wp:simplePos x="0" y="0"/>
                <wp:positionH relativeFrom="column">
                  <wp:posOffset>4172322</wp:posOffset>
                </wp:positionH>
                <wp:positionV relativeFrom="paragraph">
                  <wp:posOffset>165976</wp:posOffset>
                </wp:positionV>
                <wp:extent cx="307427" cy="307428"/>
                <wp:effectExtent l="0" t="0" r="10160" b="10160"/>
                <wp:wrapNone/>
                <wp:docPr id="33" name="Text Box 33"/>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7B2AFA37" w14:textId="37C68E30" w:rsidR="003F1D33" w:rsidRDefault="003F1D33" w:rsidP="003F1D33">
                            <w:pPr>
                              <w:jc w:val="cente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0B244" id="Text Box 33" o:spid="_x0000_s1031" type="#_x0000_t202" style="position:absolute;margin-left:328.55pt;margin-top:13.05pt;width:24.2pt;height:24.2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" fillcolor="white [3201]" strokeweight=".5pt">
                <v:textbox>
                  <w:txbxContent>
                    <w:p w14:paraId="7B2AFA37" w14:textId="37C68E30" w:rsidR="003F1D33" w:rsidRDefault="003F1D33" w:rsidP="003F1D33">
                      <w:pPr>
                        <w:jc w:val="center"/>
                      </w:pPr>
                      <w:r>
                        <w:t>H</w:t>
                      </w:r>
                    </w:p>
                  </w:txbxContent>
                </v:textbox>
              </v:shape>
            </w:pict>
          </mc:Fallback>
        </mc:AlternateContent>
      </w:r>
      <w:r w:rsidR="00410CB0">
        <w:rPr>
          <w:noProof/>
        </w:rPr>
        <mc:AlternateContent>
          <mc:Choice Requires="wps">
            <w:drawing>
              <wp:anchor distT="0" distB="0" distL="114300" distR="114300" simplePos="0" relativeHeight="251675648" behindDoc="0" locked="0" layoutInCell="1" allowOverlap="1" wp14:anchorId="0565AE51" wp14:editId="657E2031">
                <wp:simplePos x="0" y="0"/>
                <wp:positionH relativeFrom="column">
                  <wp:posOffset>2082581</wp:posOffset>
                </wp:positionH>
                <wp:positionV relativeFrom="paragraph">
                  <wp:posOffset>154721</wp:posOffset>
                </wp:positionV>
                <wp:extent cx="307427" cy="307428"/>
                <wp:effectExtent l="0" t="0" r="10160" b="10160"/>
                <wp:wrapNone/>
                <wp:docPr id="15" name="Text Box 15"/>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50F8FF02" w14:textId="36D48801" w:rsidR="00410CB0" w:rsidRDefault="00410CB0" w:rsidP="00410CB0">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65AE51" id="Text Box 15" o:spid="_x0000_s1032" type="#_x0000_t202" style="position:absolute;margin-left:164pt;margin-top:12.2pt;width:24.2pt;height:24.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" fillcolor="white [3201]" strokeweight=".5pt">
                <v:textbox>
                  <w:txbxContent>
                    <w:p w14:paraId="50F8FF02" w14:textId="36D48801" w:rsidR="00410CB0" w:rsidRDefault="00410CB0" w:rsidP="00410CB0">
                      <w:pPr>
                        <w:jc w:val="center"/>
                      </w:pPr>
                      <w:r>
                        <w:t>B</w:t>
                      </w:r>
                    </w:p>
                  </w:txbxContent>
                </v:textbox>
              </v:shape>
            </w:pict>
          </mc:Fallback>
        </mc:AlternateContent>
      </w:r>
      <w:r w:rsidR="00410CB0">
        <w:rPr>
          <w:noProof/>
        </w:rPr>
        <mc:AlternateContent>
          <mc:Choice Requires="wps">
            <w:drawing>
              <wp:anchor distT="0" distB="0" distL="114300" distR="114300" simplePos="0" relativeHeight="251677696" behindDoc="0" locked="0" layoutInCell="1" allowOverlap="1" wp14:anchorId="1CD449A8" wp14:editId="35AAA519">
                <wp:simplePos x="0" y="0"/>
                <wp:positionH relativeFrom="column">
                  <wp:posOffset>3226260</wp:posOffset>
                </wp:positionH>
                <wp:positionV relativeFrom="paragraph">
                  <wp:posOffset>155116</wp:posOffset>
                </wp:positionV>
                <wp:extent cx="307427" cy="307428"/>
                <wp:effectExtent l="0" t="0" r="10160" b="10160"/>
                <wp:wrapNone/>
                <wp:docPr id="16" name="Text Box 16"/>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2807F5ED" w14:textId="4A7B024A" w:rsidR="00410CB0" w:rsidRDefault="00410CB0" w:rsidP="00410CB0">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D449A8" id="Text Box 16" o:spid="_x0000_s1033" type="#_x0000_t202" style="position:absolute;margin-left:254.05pt;margin-top:12.2pt;width:24.2pt;height:24.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" fillcolor="white [3201]" strokeweight=".5pt">
                <v:textbox>
                  <w:txbxContent>
                    <w:p w14:paraId="2807F5ED" w14:textId="4A7B024A" w:rsidR="00410CB0" w:rsidRDefault="00410CB0" w:rsidP="00410CB0">
                      <w:pPr>
                        <w:jc w:val="center"/>
                      </w:pPr>
                      <w:r>
                        <w:t>C</w:t>
                      </w:r>
                    </w:p>
                  </w:txbxContent>
                </v:textbox>
              </v:shape>
            </w:pict>
          </mc:Fallback>
        </mc:AlternateContent>
      </w:r>
      <w:r w:rsidR="00410CB0">
        <w:rPr>
          <w:noProof/>
        </w:rPr>
        <mc:AlternateContent>
          <mc:Choice Requires="wps">
            <w:drawing>
              <wp:anchor distT="0" distB="0" distL="114300" distR="114300" simplePos="0" relativeHeight="251673600" behindDoc="0" locked="0" layoutInCell="1" allowOverlap="1" wp14:anchorId="2217C2B9" wp14:editId="4C58F541">
                <wp:simplePos x="0" y="0"/>
                <wp:positionH relativeFrom="column">
                  <wp:posOffset>1024714</wp:posOffset>
                </wp:positionH>
                <wp:positionV relativeFrom="paragraph">
                  <wp:posOffset>152684</wp:posOffset>
                </wp:positionV>
                <wp:extent cx="307427" cy="307428"/>
                <wp:effectExtent l="0" t="0" r="10160" b="10160"/>
                <wp:wrapNone/>
                <wp:docPr id="14" name="Text Box 14"/>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49699969" w14:textId="5F08BE2C" w:rsidR="00410CB0" w:rsidRDefault="00410CB0" w:rsidP="00410CB0">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17C2B9" id="Text Box 14" o:spid="_x0000_s1034" type="#_x0000_t202" style="position:absolute;margin-left:80.7pt;margin-top:12pt;width:24.2pt;height:24.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" fillcolor="white [3201]" strokeweight=".5pt">
                <v:textbox>
                  <w:txbxContent>
                    <w:p w14:paraId="49699969" w14:textId="5F08BE2C" w:rsidR="00410CB0" w:rsidRDefault="00410CB0" w:rsidP="00410CB0">
                      <w:pPr>
                        <w:jc w:val="center"/>
                      </w:pPr>
                      <w:r>
                        <w:t>A</w:t>
                      </w:r>
                    </w:p>
                  </w:txbxContent>
                </v:textbox>
              </v:shape>
            </w:pict>
          </mc:Fallback>
        </mc:AlternateContent>
      </w:r>
    </w:p>
    <w:p w14:paraId="5A6283D8" w14:textId="1875F646" w:rsidR="00410CB0" w:rsidRPr="00F75F99" w:rsidRDefault="00CC28F6" w:rsidP="000B4CE4">
      <w:r>
        <w:rPr>
          <w:noProof/>
        </w:rPr>
        <mc:AlternateContent>
          <mc:Choice Requires="wps">
            <w:drawing>
              <wp:anchor distT="0" distB="0" distL="114300" distR="114300" simplePos="0" relativeHeight="251828224" behindDoc="0" locked="0" layoutInCell="1" allowOverlap="1" wp14:anchorId="0075A011" wp14:editId="5462C4A2">
                <wp:simplePos x="0" y="0"/>
                <wp:positionH relativeFrom="column">
                  <wp:posOffset>3531388</wp:posOffset>
                </wp:positionH>
                <wp:positionV relativeFrom="paragraph">
                  <wp:posOffset>121285</wp:posOffset>
                </wp:positionV>
                <wp:extent cx="638591" cy="0"/>
                <wp:effectExtent l="25400" t="63500" r="0" b="76200"/>
                <wp:wrapNone/>
                <wp:docPr id="134" name="Straight Arrow Connector 134"/>
                <wp:cNvGraphicFramePr/>
                <a:graphic xmlns:a="http://schemas.openxmlformats.org/drawingml/2006/main">
                  <a:graphicData uri="http://schemas.microsoft.com/office/word/2010/wordprocessingShape">
                    <wps:wsp>
                      <wps:cNvCnPr/>
                      <wps:spPr>
                        <a:xfrm flipH="1">
                          <a:off x="0" y="0"/>
                          <a:ext cx="6385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0B2073" id="Straight Arrow Connector 134" o:spid="_x0000_s1026" type="#_x0000_t32" style="position:absolute;margin-left:278.05pt;margin-top:9.55pt;width:50.3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" strokecolor="black [3200]" strokeweight=".5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107D40DF" wp14:editId="270FD2B6">
                <wp:simplePos x="0" y="0"/>
                <wp:positionH relativeFrom="column">
                  <wp:posOffset>1333938</wp:posOffset>
                </wp:positionH>
                <wp:positionV relativeFrom="paragraph">
                  <wp:posOffset>111651</wp:posOffset>
                </wp:positionV>
                <wp:extent cx="747110" cy="0"/>
                <wp:effectExtent l="0" t="63500" r="0" b="76200"/>
                <wp:wrapNone/>
                <wp:docPr id="133" name="Straight Arrow Connector 133"/>
                <wp:cNvGraphicFramePr/>
                <a:graphic xmlns:a="http://schemas.openxmlformats.org/drawingml/2006/main">
                  <a:graphicData uri="http://schemas.microsoft.com/office/word/2010/wordprocessingShape">
                    <wps:wsp>
                      <wps:cNvCnPr/>
                      <wps:spPr>
                        <a:xfrm>
                          <a:off x="0" y="0"/>
                          <a:ext cx="747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BA1F32" id="Straight Arrow Connector 133" o:spid="_x0000_s1026" type="#_x0000_t32" style="position:absolute;margin-left:105.05pt;margin-top:8.8pt;width:58.85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" strokecolor="black [3200]" strokeweight=".5pt">
                <v:stroke endarrow="block" joinstyle="miter"/>
              </v:shape>
            </w:pict>
          </mc:Fallback>
        </mc:AlternateContent>
      </w:r>
      <w:r w:rsidR="003F1D33" w:rsidRPr="006E6EFF">
        <w:rPr>
          <w:noProof/>
        </w:rPr>
        <mc:AlternateContent>
          <mc:Choice Requires="wps">
            <w:drawing>
              <wp:anchor distT="0" distB="0" distL="114300" distR="114300" simplePos="0" relativeHeight="251716608" behindDoc="0" locked="0" layoutInCell="1" allowOverlap="1" wp14:anchorId="6F0F2E15" wp14:editId="5F834F33">
                <wp:simplePos x="0" y="0"/>
                <wp:positionH relativeFrom="column">
                  <wp:posOffset>466834</wp:posOffset>
                </wp:positionH>
                <wp:positionV relativeFrom="paragraph">
                  <wp:posOffset>121286</wp:posOffset>
                </wp:positionV>
                <wp:extent cx="557925" cy="739228"/>
                <wp:effectExtent l="0" t="25400" r="39370" b="22860"/>
                <wp:wrapNone/>
                <wp:docPr id="36" name="Straight Arrow Connector 36"/>
                <wp:cNvGraphicFramePr/>
                <a:graphic xmlns:a="http://schemas.openxmlformats.org/drawingml/2006/main">
                  <a:graphicData uri="http://schemas.microsoft.com/office/word/2010/wordprocessingShape">
                    <wps:wsp>
                      <wps:cNvCnPr/>
                      <wps:spPr>
                        <a:xfrm flipV="1">
                          <a:off x="0" y="0"/>
                          <a:ext cx="557925" cy="7392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A1869" id="Straight Arrow Connector 36" o:spid="_x0000_s1026" type="#_x0000_t32" style="position:absolute;margin-left:36.75pt;margin-top:9.55pt;width:43.95pt;height:58.2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" strokecolor="black [3200]" strokeweight=".5pt">
                <v:stroke endarrow="block" joinstyle="miter"/>
              </v:shape>
            </w:pict>
          </mc:Fallback>
        </mc:AlternateContent>
      </w:r>
      <w:r w:rsidR="00990200">
        <w:rPr>
          <w:noProof/>
        </w:rPr>
        <mc:AlternateContent>
          <mc:Choice Requires="wps">
            <w:drawing>
              <wp:anchor distT="0" distB="0" distL="114300" distR="114300" simplePos="0" relativeHeight="251703296" behindDoc="0" locked="0" layoutInCell="1" allowOverlap="1" wp14:anchorId="25B2146C" wp14:editId="74E02D28">
                <wp:simplePos x="0" y="0"/>
                <wp:positionH relativeFrom="column">
                  <wp:posOffset>2388388</wp:posOffset>
                </wp:positionH>
                <wp:positionV relativeFrom="paragraph">
                  <wp:posOffset>113402</wp:posOffset>
                </wp:positionV>
                <wp:extent cx="835660" cy="0"/>
                <wp:effectExtent l="0" t="0" r="15240" b="12700"/>
                <wp:wrapNone/>
                <wp:docPr id="29" name="Straight Connector 29"/>
                <wp:cNvGraphicFramePr/>
                <a:graphic xmlns:a="http://schemas.openxmlformats.org/drawingml/2006/main">
                  <a:graphicData uri="http://schemas.microsoft.com/office/word/2010/wordprocessingShape">
                    <wps:wsp>
                      <wps:cNvCnPr/>
                      <wps:spPr>
                        <a:xfrm>
                          <a:off x="0" y="0"/>
                          <a:ext cx="835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93FF8D" id="Straight Connector 2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88.05pt,8.95pt" to="253.85pt,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" strokecolor="black [3200]" strokeweight=".5pt">
                <v:stroke joinstyle="miter"/>
              </v:line>
            </w:pict>
          </mc:Fallback>
        </mc:AlternateContent>
      </w:r>
    </w:p>
    <w:p w14:paraId="7D57E450" w14:textId="01DC849C" w:rsidR="007A2737" w:rsidRDefault="004339A4" w:rsidP="000B4CE4">
      <w:pPr>
        <w:rPr>
          <w:b/>
          <w:bCs/>
        </w:rPr>
      </w:pPr>
      <w:r>
        <w:rPr>
          <w:noProof/>
        </w:rPr>
        <mc:AlternateContent>
          <mc:Choice Requires="wps">
            <w:drawing>
              <wp:anchor distT="0" distB="0" distL="114300" distR="114300" simplePos="0" relativeHeight="251831296" behindDoc="0" locked="0" layoutInCell="1" allowOverlap="1" wp14:anchorId="03D7FE90" wp14:editId="40ED659F">
                <wp:simplePos x="0" y="0"/>
                <wp:positionH relativeFrom="column">
                  <wp:posOffset>2278117</wp:posOffset>
                </wp:positionH>
                <wp:positionV relativeFrom="paragraph">
                  <wp:posOffset>91046</wp:posOffset>
                </wp:positionV>
                <wp:extent cx="0" cy="591294"/>
                <wp:effectExtent l="63500" t="0" r="38100" b="31115"/>
                <wp:wrapNone/>
                <wp:docPr id="137" name="Straight Arrow Connector 137"/>
                <wp:cNvGraphicFramePr/>
                <a:graphic xmlns:a="http://schemas.openxmlformats.org/drawingml/2006/main">
                  <a:graphicData uri="http://schemas.microsoft.com/office/word/2010/wordprocessingShape">
                    <wps:wsp>
                      <wps:cNvCnPr/>
                      <wps:spPr>
                        <a:xfrm>
                          <a:off x="0" y="0"/>
                          <a:ext cx="0" cy="591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4D9202" id="Straight Arrow Connector 137" o:spid="_x0000_s1026" type="#_x0000_t32" style="position:absolute;margin-left:179.4pt;margin-top:7.15pt;width:0;height:46.5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" strokecolor="black [3200]" strokeweight=".5pt">
                <v:stroke endarrow="block" joinstyle="miter"/>
              </v:shape>
            </w:pict>
          </mc:Fallback>
        </mc:AlternateContent>
      </w:r>
      <w:r>
        <w:rPr>
          <w:noProof/>
        </w:rPr>
        <mc:AlternateContent>
          <mc:Choice Requires="wps">
            <w:drawing>
              <wp:anchor distT="0" distB="0" distL="114300" distR="114300" simplePos="0" relativeHeight="251830272" behindDoc="0" locked="0" layoutInCell="1" allowOverlap="1" wp14:anchorId="03F419B1" wp14:editId="7528FDED">
                <wp:simplePos x="0" y="0"/>
                <wp:positionH relativeFrom="column">
                  <wp:posOffset>1143000</wp:posOffset>
                </wp:positionH>
                <wp:positionV relativeFrom="paragraph">
                  <wp:posOffset>99016</wp:posOffset>
                </wp:positionV>
                <wp:extent cx="0" cy="573405"/>
                <wp:effectExtent l="63500" t="0" r="38100" b="36195"/>
                <wp:wrapNone/>
                <wp:docPr id="136" name="Straight Arrow Connector 136"/>
                <wp:cNvGraphicFramePr/>
                <a:graphic xmlns:a="http://schemas.openxmlformats.org/drawingml/2006/main">
                  <a:graphicData uri="http://schemas.microsoft.com/office/word/2010/wordprocessingShape">
                    <wps:wsp>
                      <wps:cNvCnPr/>
                      <wps:spPr>
                        <a:xfrm>
                          <a:off x="0" y="0"/>
                          <a:ext cx="0" cy="573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419DB7" id="Straight Arrow Connector 136" o:spid="_x0000_s1026" type="#_x0000_t32" style="position:absolute;margin-left:90pt;margin-top:7.8pt;width:0;height:45.1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" strokecolor="black [3200]" strokeweight=".5pt">
                <v:stroke endarrow="block" joinstyle="miter"/>
              </v:shape>
            </w:pict>
          </mc:Fallback>
        </mc:AlternateContent>
      </w:r>
      <w:r w:rsidR="00CC28F6">
        <w:rPr>
          <w:noProof/>
        </w:rPr>
        <mc:AlternateContent>
          <mc:Choice Requires="wps">
            <w:drawing>
              <wp:anchor distT="0" distB="0" distL="114300" distR="114300" simplePos="0" relativeHeight="251829248" behindDoc="0" locked="0" layoutInCell="1" allowOverlap="1" wp14:anchorId="1F1AEB6B" wp14:editId="0CDF9EB9">
                <wp:simplePos x="0" y="0"/>
                <wp:positionH relativeFrom="column">
                  <wp:posOffset>3462239</wp:posOffset>
                </wp:positionH>
                <wp:positionV relativeFrom="paragraph">
                  <wp:posOffset>99016</wp:posOffset>
                </wp:positionV>
                <wp:extent cx="0" cy="573405"/>
                <wp:effectExtent l="63500" t="0" r="38100" b="36195"/>
                <wp:wrapNone/>
                <wp:docPr id="135" name="Straight Arrow Connector 135"/>
                <wp:cNvGraphicFramePr/>
                <a:graphic xmlns:a="http://schemas.openxmlformats.org/drawingml/2006/main">
                  <a:graphicData uri="http://schemas.microsoft.com/office/word/2010/wordprocessingShape">
                    <wps:wsp>
                      <wps:cNvCnPr/>
                      <wps:spPr>
                        <a:xfrm>
                          <a:off x="0" y="0"/>
                          <a:ext cx="0" cy="573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8468FF" id="Straight Arrow Connector 135" o:spid="_x0000_s1026" type="#_x0000_t32" style="position:absolute;margin-left:272.6pt;margin-top:7.8pt;width:0;height:45.1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" strokecolor="black [3200]" strokeweight=".5pt">
                <v:stroke endarrow="block" joinstyle="miter"/>
              </v:shape>
            </w:pict>
          </mc:Fallback>
        </mc:AlternateContent>
      </w:r>
      <w:r w:rsidR="00990200" w:rsidRPr="006E6EFF">
        <w:rPr>
          <w:noProof/>
        </w:rPr>
        <mc:AlternateContent>
          <mc:Choice Requires="wps">
            <w:drawing>
              <wp:anchor distT="0" distB="0" distL="114300" distR="114300" simplePos="0" relativeHeight="251702272" behindDoc="0" locked="0" layoutInCell="1" allowOverlap="1" wp14:anchorId="2FE071C3" wp14:editId="61D4E548">
                <wp:simplePos x="0" y="0"/>
                <wp:positionH relativeFrom="column">
                  <wp:posOffset>1332099</wp:posOffset>
                </wp:positionH>
                <wp:positionV relativeFrom="paragraph">
                  <wp:posOffset>83251</wp:posOffset>
                </wp:positionV>
                <wp:extent cx="900473" cy="591207"/>
                <wp:effectExtent l="25400" t="0" r="13970" b="31115"/>
                <wp:wrapNone/>
                <wp:docPr id="28" name="Straight Arrow Connector 28"/>
                <wp:cNvGraphicFramePr/>
                <a:graphic xmlns:a="http://schemas.openxmlformats.org/drawingml/2006/main">
                  <a:graphicData uri="http://schemas.microsoft.com/office/word/2010/wordprocessingShape">
                    <wps:wsp>
                      <wps:cNvCnPr/>
                      <wps:spPr>
                        <a:xfrm flipH="1">
                          <a:off x="0" y="0"/>
                          <a:ext cx="900473" cy="5912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43465" id="Straight Arrow Connector 28" o:spid="_x0000_s1026" type="#_x0000_t32" style="position:absolute;margin-left:104.9pt;margin-top:6.55pt;width:70.9pt;height:46.5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" strokecolor="black [3200]" strokeweight=".5pt">
                <v:stroke endarrow="block" joinstyle="miter"/>
              </v:shape>
            </w:pict>
          </mc:Fallback>
        </mc:AlternateContent>
      </w:r>
    </w:p>
    <w:p w14:paraId="0862069C" w14:textId="553B1FB8" w:rsidR="006E6EFF" w:rsidRDefault="006E6EFF" w:rsidP="000B4CE4">
      <w:pPr>
        <w:rPr>
          <w:b/>
          <w:bCs/>
        </w:rPr>
      </w:pPr>
    </w:p>
    <w:p w14:paraId="0E2D1B43" w14:textId="779F2A5C" w:rsidR="00410CB0" w:rsidRDefault="00410CB0" w:rsidP="000B4CE4">
      <w:pPr>
        <w:rPr>
          <w:b/>
          <w:bCs/>
        </w:rPr>
      </w:pPr>
    </w:p>
    <w:p w14:paraId="6432527A" w14:textId="29D0BB77" w:rsidR="00410CB0" w:rsidRDefault="003F1D33" w:rsidP="000B4CE4">
      <w:pPr>
        <w:rPr>
          <w:b/>
          <w:bCs/>
        </w:rPr>
      </w:pPr>
      <w:r>
        <w:rPr>
          <w:noProof/>
        </w:rPr>
        <mc:AlternateContent>
          <mc:Choice Requires="wps">
            <w:drawing>
              <wp:anchor distT="0" distB="0" distL="114300" distR="114300" simplePos="0" relativeHeight="251714560" behindDoc="0" locked="0" layoutInCell="1" allowOverlap="1" wp14:anchorId="1E0CA20A" wp14:editId="76467409">
                <wp:simplePos x="0" y="0"/>
                <wp:positionH relativeFrom="column">
                  <wp:posOffset>301603</wp:posOffset>
                </wp:positionH>
                <wp:positionV relativeFrom="paragraph">
                  <wp:posOffset>114847</wp:posOffset>
                </wp:positionV>
                <wp:extent cx="307427" cy="307428"/>
                <wp:effectExtent l="0" t="0" r="10160" b="10160"/>
                <wp:wrapNone/>
                <wp:docPr id="35" name="Text Box 35"/>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60DEBCEE" w14:textId="5CD2D22A" w:rsidR="003F1D33" w:rsidRDefault="003F1D33" w:rsidP="003F1D33">
                            <w:pPr>
                              <w:jc w:val="center"/>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0CA20A" id="Text Box 35" o:spid="_x0000_s1035" type="#_x0000_t202" style="position:absolute;margin-left:23.75pt;margin-top:9.05pt;width:24.2pt;height:24.2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" fillcolor="white [3201]" strokeweight=".5pt">
                <v:textbox>
                  <w:txbxContent>
                    <w:p w14:paraId="60DEBCEE" w14:textId="5CD2D22A" w:rsidR="003F1D33" w:rsidRDefault="003F1D33" w:rsidP="003F1D33">
                      <w:pPr>
                        <w:jc w:val="center"/>
                      </w:pPr>
                      <w:r>
                        <w:t>I</w:t>
                      </w:r>
                    </w:p>
                  </w:txbxContent>
                </v:textbox>
              </v:shape>
            </w:pict>
          </mc:Fallback>
        </mc:AlternateContent>
      </w:r>
      <w:r w:rsidR="00410CB0">
        <w:rPr>
          <w:noProof/>
        </w:rPr>
        <mc:AlternateContent>
          <mc:Choice Requires="wps">
            <w:drawing>
              <wp:anchor distT="0" distB="0" distL="114300" distR="114300" simplePos="0" relativeHeight="251683840" behindDoc="0" locked="0" layoutInCell="1" allowOverlap="1" wp14:anchorId="681FB8D0" wp14:editId="650CE482">
                <wp:simplePos x="0" y="0"/>
                <wp:positionH relativeFrom="column">
                  <wp:posOffset>3297467</wp:posOffset>
                </wp:positionH>
                <wp:positionV relativeFrom="paragraph">
                  <wp:posOffset>114978</wp:posOffset>
                </wp:positionV>
                <wp:extent cx="307340" cy="307340"/>
                <wp:effectExtent l="0" t="0" r="10160" b="10160"/>
                <wp:wrapNone/>
                <wp:docPr id="19" name="Text Box 19"/>
                <wp:cNvGraphicFramePr/>
                <a:graphic xmlns:a="http://schemas.openxmlformats.org/drawingml/2006/main">
                  <a:graphicData uri="http://schemas.microsoft.com/office/word/2010/wordprocessingShape">
                    <wps:wsp>
                      <wps:cNvSpPr txBox="1"/>
                      <wps:spPr>
                        <a:xfrm>
                          <a:off x="0" y="0"/>
                          <a:ext cx="307340" cy="307340"/>
                        </a:xfrm>
                        <a:prstGeom prst="rect">
                          <a:avLst/>
                        </a:prstGeom>
                        <a:solidFill>
                          <a:schemeClr val="lt1"/>
                        </a:solidFill>
                        <a:ln w="6350">
                          <a:solidFill>
                            <a:prstClr val="black"/>
                          </a:solidFill>
                        </a:ln>
                      </wps:spPr>
                      <wps:txbx>
                        <w:txbxContent>
                          <w:p w14:paraId="0EB80017" w14:textId="6478A727" w:rsidR="00410CB0" w:rsidRDefault="00410CB0" w:rsidP="00410CB0">
                            <w:pPr>
                              <w:jc w:val="center"/>
                            </w:pPr>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1FB8D0" id="Text Box 19" o:spid="_x0000_s1036" type="#_x0000_t202" style="position:absolute;margin-left:259.65pt;margin-top:9.05pt;width:24.2pt;height:24.2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" fillcolor="white [3201]" strokeweight=".5pt">
                <v:textbox>
                  <w:txbxContent>
                    <w:p w14:paraId="0EB80017" w14:textId="6478A727" w:rsidR="00410CB0" w:rsidRDefault="00410CB0" w:rsidP="00410CB0">
                      <w:pPr>
                        <w:jc w:val="center"/>
                      </w:pPr>
                      <w:r>
                        <w:t>F</w:t>
                      </w:r>
                    </w:p>
                  </w:txbxContent>
                </v:textbox>
              </v:shape>
            </w:pict>
          </mc:Fallback>
        </mc:AlternateContent>
      </w:r>
      <w:r w:rsidR="00410CB0">
        <w:rPr>
          <w:noProof/>
        </w:rPr>
        <mc:AlternateContent>
          <mc:Choice Requires="wps">
            <w:drawing>
              <wp:anchor distT="0" distB="0" distL="114300" distR="114300" simplePos="0" relativeHeight="251681792" behindDoc="0" locked="0" layoutInCell="1" allowOverlap="1" wp14:anchorId="31DAEE93" wp14:editId="7ABA1FFF">
                <wp:simplePos x="0" y="0"/>
                <wp:positionH relativeFrom="column">
                  <wp:posOffset>2129987</wp:posOffset>
                </wp:positionH>
                <wp:positionV relativeFrom="paragraph">
                  <wp:posOffset>115307</wp:posOffset>
                </wp:positionV>
                <wp:extent cx="307427" cy="307428"/>
                <wp:effectExtent l="0" t="0" r="10160" b="10160"/>
                <wp:wrapNone/>
                <wp:docPr id="18" name="Text Box 18"/>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20ED34AD" w14:textId="31B79C9E" w:rsidR="00410CB0" w:rsidRDefault="00410CB0" w:rsidP="00410CB0">
                            <w:pPr>
                              <w:jc w:val="center"/>
                            </w:pPr>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DAEE93" id="Text Box 18" o:spid="_x0000_s1037" type="#_x0000_t202" style="position:absolute;margin-left:167.7pt;margin-top:9.1pt;width:24.2pt;height:24.2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" fillcolor="white [3201]" strokeweight=".5pt">
                <v:textbox>
                  <w:txbxContent>
                    <w:p w14:paraId="20ED34AD" w14:textId="31B79C9E" w:rsidR="00410CB0" w:rsidRDefault="00410CB0" w:rsidP="00410CB0">
                      <w:pPr>
                        <w:jc w:val="center"/>
                      </w:pPr>
                      <w:r>
                        <w:t>E</w:t>
                      </w:r>
                    </w:p>
                  </w:txbxContent>
                </v:textbox>
              </v:shape>
            </w:pict>
          </mc:Fallback>
        </mc:AlternateContent>
      </w:r>
      <w:r w:rsidR="00410CB0">
        <w:rPr>
          <w:noProof/>
        </w:rPr>
        <mc:AlternateContent>
          <mc:Choice Requires="wps">
            <w:drawing>
              <wp:anchor distT="0" distB="0" distL="114300" distR="114300" simplePos="0" relativeHeight="251679744" behindDoc="0" locked="0" layoutInCell="1" allowOverlap="1" wp14:anchorId="611275F0" wp14:editId="7047FCC9">
                <wp:simplePos x="0" y="0"/>
                <wp:positionH relativeFrom="column">
                  <wp:posOffset>1026795</wp:posOffset>
                </wp:positionH>
                <wp:positionV relativeFrom="paragraph">
                  <wp:posOffset>123190</wp:posOffset>
                </wp:positionV>
                <wp:extent cx="307427" cy="307428"/>
                <wp:effectExtent l="0" t="0" r="10160" b="10160"/>
                <wp:wrapNone/>
                <wp:docPr id="17" name="Text Box 17"/>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1C8AC0CA" w14:textId="69069B70" w:rsidR="00410CB0" w:rsidRDefault="00410CB0" w:rsidP="00410CB0">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1275F0" id="Text Box 17" o:spid="_x0000_s1038" type="#_x0000_t202" style="position:absolute;margin-left:80.85pt;margin-top:9.7pt;width:24.2pt;height:24.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" fillcolor="white [3201]" strokeweight=".5pt">
                <v:textbox>
                  <w:txbxContent>
                    <w:p w14:paraId="1C8AC0CA" w14:textId="69069B70" w:rsidR="00410CB0" w:rsidRDefault="00410CB0" w:rsidP="00410CB0">
                      <w:pPr>
                        <w:jc w:val="center"/>
                      </w:pPr>
                      <w:r>
                        <w:t>D</w:t>
                      </w:r>
                    </w:p>
                  </w:txbxContent>
                </v:textbox>
              </v:shape>
            </w:pict>
          </mc:Fallback>
        </mc:AlternateContent>
      </w:r>
    </w:p>
    <w:p w14:paraId="18578615" w14:textId="2FB46BEF" w:rsidR="00410CB0" w:rsidRDefault="0039724B" w:rsidP="000B4CE4">
      <w:pPr>
        <w:rPr>
          <w:b/>
          <w:bCs/>
        </w:rPr>
      </w:pPr>
      <w:r>
        <w:rPr>
          <w:b/>
          <w:bCs/>
          <w:noProof/>
        </w:rPr>
        <mc:AlternateContent>
          <mc:Choice Requires="wps">
            <w:drawing>
              <wp:anchor distT="0" distB="0" distL="114300" distR="114300" simplePos="0" relativeHeight="251833344" behindDoc="0" locked="0" layoutInCell="1" allowOverlap="1" wp14:anchorId="379D8A1D" wp14:editId="79449091">
                <wp:simplePos x="0" y="0"/>
                <wp:positionH relativeFrom="column">
                  <wp:posOffset>2435685</wp:posOffset>
                </wp:positionH>
                <wp:positionV relativeFrom="paragraph">
                  <wp:posOffset>96411</wp:posOffset>
                </wp:positionV>
                <wp:extent cx="859308" cy="0"/>
                <wp:effectExtent l="0" t="63500" r="0" b="76200"/>
                <wp:wrapNone/>
                <wp:docPr id="139" name="Straight Arrow Connector 139"/>
                <wp:cNvGraphicFramePr/>
                <a:graphic xmlns:a="http://schemas.openxmlformats.org/drawingml/2006/main">
                  <a:graphicData uri="http://schemas.microsoft.com/office/word/2010/wordprocessingShape">
                    <wps:wsp>
                      <wps:cNvCnPr/>
                      <wps:spPr>
                        <a:xfrm>
                          <a:off x="0" y="0"/>
                          <a:ext cx="8593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7FC521" id="Straight Arrow Connector 139" o:spid="_x0000_s1026" type="#_x0000_t32" style="position:absolute;margin-left:191.8pt;margin-top:7.6pt;width:67.65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" strokecolor="black [3200]" strokeweight=".5pt">
                <v:stroke endarrow="block" joinstyle="miter"/>
              </v:shape>
            </w:pict>
          </mc:Fallback>
        </mc:AlternateContent>
      </w:r>
    </w:p>
    <w:p w14:paraId="7EE865E4" w14:textId="09CA3609" w:rsidR="00410CB0" w:rsidRDefault="00B14B35" w:rsidP="000B4CE4">
      <w:pPr>
        <w:rPr>
          <w:b/>
          <w:bCs/>
        </w:rPr>
      </w:pPr>
      <w:r>
        <w:rPr>
          <w:noProof/>
        </w:rPr>
        <mc:AlternateContent>
          <mc:Choice Requires="wps">
            <w:drawing>
              <wp:anchor distT="0" distB="0" distL="114300" distR="114300" simplePos="0" relativeHeight="251832320" behindDoc="0" locked="0" layoutInCell="1" allowOverlap="1" wp14:anchorId="2D87C040" wp14:editId="01835DC4">
                <wp:simplePos x="0" y="0"/>
                <wp:positionH relativeFrom="column">
                  <wp:posOffset>2317291</wp:posOffset>
                </wp:positionH>
                <wp:positionV relativeFrom="paragraph">
                  <wp:posOffset>59690</wp:posOffset>
                </wp:positionV>
                <wp:extent cx="0" cy="457200"/>
                <wp:effectExtent l="63500" t="0" r="63500" b="38100"/>
                <wp:wrapNone/>
                <wp:docPr id="138" name="Straight Arrow Connector 13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EA3F7" id="Straight Arrow Connector 138" o:spid="_x0000_s1026" type="#_x0000_t32" style="position:absolute;margin-left:182.45pt;margin-top:4.7pt;width:0;height:36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" strokecolor="black [3200]" strokeweight=".5pt">
                <v:stroke endarrow="block" joinstyle="miter"/>
              </v:shape>
            </w:pict>
          </mc:Fallback>
        </mc:AlternateContent>
      </w:r>
      <w:r w:rsidR="003F1D33" w:rsidRPr="006E6EFF">
        <w:rPr>
          <w:noProof/>
        </w:rPr>
        <mc:AlternateContent>
          <mc:Choice Requires="wps">
            <w:drawing>
              <wp:anchor distT="0" distB="0" distL="114300" distR="114300" simplePos="0" relativeHeight="251718656" behindDoc="0" locked="0" layoutInCell="1" allowOverlap="1" wp14:anchorId="22842A61" wp14:editId="7776B738">
                <wp:simplePos x="0" y="0"/>
                <wp:positionH relativeFrom="column">
                  <wp:posOffset>472965</wp:posOffset>
                </wp:positionH>
                <wp:positionV relativeFrom="paragraph">
                  <wp:posOffset>60040</wp:posOffset>
                </wp:positionV>
                <wp:extent cx="1724441" cy="685888"/>
                <wp:effectExtent l="0" t="0" r="28575" b="50800"/>
                <wp:wrapNone/>
                <wp:docPr id="37" name="Straight Arrow Connector 37"/>
                <wp:cNvGraphicFramePr/>
                <a:graphic xmlns:a="http://schemas.openxmlformats.org/drawingml/2006/main">
                  <a:graphicData uri="http://schemas.microsoft.com/office/word/2010/wordprocessingShape">
                    <wps:wsp>
                      <wps:cNvCnPr/>
                      <wps:spPr>
                        <a:xfrm>
                          <a:off x="0" y="0"/>
                          <a:ext cx="1724441" cy="6858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9C338" id="Straight Arrow Connector 37" o:spid="_x0000_s1026" type="#_x0000_t32" style="position:absolute;margin-left:37.25pt;margin-top:4.75pt;width:135.8pt;height:5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" strokecolor="black [3200]" strokeweight=".5pt">
                <v:stroke endarrow="block" joinstyle="miter"/>
              </v:shape>
            </w:pict>
          </mc:Fallback>
        </mc:AlternateContent>
      </w:r>
      <w:r w:rsidR="00990200" w:rsidRPr="006E6EFF">
        <w:rPr>
          <w:noProof/>
        </w:rPr>
        <mc:AlternateContent>
          <mc:Choice Requires="wps">
            <w:drawing>
              <wp:anchor distT="0" distB="0" distL="114300" distR="114300" simplePos="0" relativeHeight="251700224" behindDoc="0" locked="0" layoutInCell="1" allowOverlap="1" wp14:anchorId="0310128D" wp14:editId="5AA9F2CA">
                <wp:simplePos x="0" y="0"/>
                <wp:positionH relativeFrom="column">
                  <wp:posOffset>1192048</wp:posOffset>
                </wp:positionH>
                <wp:positionV relativeFrom="paragraph">
                  <wp:posOffset>52245</wp:posOffset>
                </wp:positionV>
                <wp:extent cx="1007242" cy="653678"/>
                <wp:effectExtent l="0" t="0" r="34290" b="32385"/>
                <wp:wrapNone/>
                <wp:docPr id="27" name="Straight Arrow Connector 27"/>
                <wp:cNvGraphicFramePr/>
                <a:graphic xmlns:a="http://schemas.openxmlformats.org/drawingml/2006/main">
                  <a:graphicData uri="http://schemas.microsoft.com/office/word/2010/wordprocessingShape">
                    <wps:wsp>
                      <wps:cNvCnPr/>
                      <wps:spPr>
                        <a:xfrm>
                          <a:off x="0" y="0"/>
                          <a:ext cx="1007242" cy="6536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9D40F" id="Straight Arrow Connector 27" o:spid="_x0000_s1026" type="#_x0000_t32" style="position:absolute;margin-left:93.85pt;margin-top:4.1pt;width:79.3pt;height:51.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" strokecolor="black [3200]" strokeweight=".5pt">
                <v:stroke endarrow="block" joinstyle="miter"/>
              </v:shape>
            </w:pict>
          </mc:Fallback>
        </mc:AlternateContent>
      </w:r>
      <w:r w:rsidR="00990200" w:rsidRPr="006E6EFF">
        <w:rPr>
          <w:noProof/>
        </w:rPr>
        <mc:AlternateContent>
          <mc:Choice Requires="wps">
            <w:drawing>
              <wp:anchor distT="0" distB="0" distL="114300" distR="114300" simplePos="0" relativeHeight="251696128" behindDoc="0" locked="0" layoutInCell="1" allowOverlap="1" wp14:anchorId="0EF3E26F" wp14:editId="07E611BE">
                <wp:simplePos x="0" y="0"/>
                <wp:positionH relativeFrom="column">
                  <wp:posOffset>2506630</wp:posOffset>
                </wp:positionH>
                <wp:positionV relativeFrom="paragraph">
                  <wp:posOffset>60128</wp:posOffset>
                </wp:positionV>
                <wp:extent cx="953901" cy="646386"/>
                <wp:effectExtent l="25400" t="0" r="11430" b="40005"/>
                <wp:wrapNone/>
                <wp:docPr id="25" name="Straight Arrow Connector 25"/>
                <wp:cNvGraphicFramePr/>
                <a:graphic xmlns:a="http://schemas.openxmlformats.org/drawingml/2006/main">
                  <a:graphicData uri="http://schemas.microsoft.com/office/word/2010/wordprocessingShape">
                    <wps:wsp>
                      <wps:cNvCnPr/>
                      <wps:spPr>
                        <a:xfrm flipH="1">
                          <a:off x="0" y="0"/>
                          <a:ext cx="953901" cy="6463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53E60" id="Straight Arrow Connector 25" o:spid="_x0000_s1026" type="#_x0000_t32" style="position:absolute;margin-left:197.35pt;margin-top:4.75pt;width:75.1pt;height:50.9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" strokecolor="black [3200]" strokeweight=".5pt">
                <v:stroke endarrow="block" joinstyle="miter"/>
              </v:shape>
            </w:pict>
          </mc:Fallback>
        </mc:AlternateContent>
      </w:r>
    </w:p>
    <w:p w14:paraId="0CB4FB01" w14:textId="2890DD3A" w:rsidR="00410CB0" w:rsidRDefault="00410CB0" w:rsidP="000B4CE4">
      <w:pPr>
        <w:rPr>
          <w:b/>
          <w:bCs/>
        </w:rPr>
      </w:pPr>
    </w:p>
    <w:p w14:paraId="321A216D" w14:textId="0EEFDD6C" w:rsidR="00410CB0" w:rsidRDefault="00410CB0" w:rsidP="000B4CE4">
      <w:pPr>
        <w:rPr>
          <w:b/>
          <w:bCs/>
        </w:rPr>
      </w:pPr>
      <w:r>
        <w:rPr>
          <w:noProof/>
        </w:rPr>
        <mc:AlternateContent>
          <mc:Choice Requires="wps">
            <w:drawing>
              <wp:anchor distT="0" distB="0" distL="114300" distR="114300" simplePos="0" relativeHeight="251685888" behindDoc="0" locked="0" layoutInCell="1" allowOverlap="1" wp14:anchorId="0CE3C240" wp14:editId="1949B7DF">
                <wp:simplePos x="0" y="0"/>
                <wp:positionH relativeFrom="column">
                  <wp:posOffset>2201545</wp:posOffset>
                </wp:positionH>
                <wp:positionV relativeFrom="paragraph">
                  <wp:posOffset>143641</wp:posOffset>
                </wp:positionV>
                <wp:extent cx="307427" cy="307428"/>
                <wp:effectExtent l="0" t="0" r="10160" b="10160"/>
                <wp:wrapNone/>
                <wp:docPr id="20" name="Text Box 20"/>
                <wp:cNvGraphicFramePr/>
                <a:graphic xmlns:a="http://schemas.openxmlformats.org/drawingml/2006/main">
                  <a:graphicData uri="http://schemas.microsoft.com/office/word/2010/wordprocessingShape">
                    <wps:wsp>
                      <wps:cNvSpPr txBox="1"/>
                      <wps:spPr>
                        <a:xfrm>
                          <a:off x="0" y="0"/>
                          <a:ext cx="307427" cy="307428"/>
                        </a:xfrm>
                        <a:prstGeom prst="rect">
                          <a:avLst/>
                        </a:prstGeom>
                        <a:solidFill>
                          <a:schemeClr val="lt1"/>
                        </a:solidFill>
                        <a:ln w="6350">
                          <a:solidFill>
                            <a:prstClr val="black"/>
                          </a:solidFill>
                        </a:ln>
                      </wps:spPr>
                      <wps:txbx>
                        <w:txbxContent>
                          <w:p w14:paraId="3D3FC22D" w14:textId="18E26223" w:rsidR="00410CB0" w:rsidRDefault="00410CB0" w:rsidP="00410CB0">
                            <w:pPr>
                              <w:jc w:val="center"/>
                            </w:pP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E3C240" id="Text Box 20" o:spid="_x0000_s1039" type="#_x0000_t202" style="position:absolute;margin-left:173.35pt;margin-top:11.3pt;width:24.2pt;height:24.2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" fillcolor="white [3201]" strokeweight=".5pt">
                <v:textbox>
                  <w:txbxContent>
                    <w:p w14:paraId="3D3FC22D" w14:textId="18E26223" w:rsidR="00410CB0" w:rsidRDefault="00410CB0" w:rsidP="00410CB0">
                      <w:pPr>
                        <w:jc w:val="center"/>
                      </w:pPr>
                      <w:r>
                        <w:t>G</w:t>
                      </w:r>
                    </w:p>
                  </w:txbxContent>
                </v:textbox>
              </v:shape>
            </w:pict>
          </mc:Fallback>
        </mc:AlternateContent>
      </w:r>
    </w:p>
    <w:p w14:paraId="097E7745" w14:textId="378883CA" w:rsidR="00410CB0" w:rsidRDefault="00410CB0" w:rsidP="000B4CE4">
      <w:pPr>
        <w:rPr>
          <w:b/>
          <w:bCs/>
        </w:rPr>
      </w:pPr>
    </w:p>
    <w:p w14:paraId="77A4685D" w14:textId="77777777" w:rsidR="00410CB0" w:rsidRDefault="00410CB0" w:rsidP="000B4CE4">
      <w:pPr>
        <w:rPr>
          <w:b/>
          <w:bCs/>
        </w:rPr>
      </w:pPr>
    </w:p>
    <w:p w14:paraId="5DE88458" w14:textId="508BBDE5" w:rsidR="00410CB0" w:rsidRDefault="00410CB0" w:rsidP="000B4CE4">
      <w:pPr>
        <w:rPr>
          <w:b/>
          <w:bCs/>
        </w:rPr>
      </w:pPr>
    </w:p>
    <w:p w14:paraId="1C00D229" w14:textId="7E8AE59A" w:rsidR="00990200" w:rsidRDefault="00990200" w:rsidP="000B4CE4">
      <w:r>
        <w:t>Suppose we’re interested in finding causal pathways from node A to node G in the above graph. One such pathway is A -&gt; D -&gt; G. Note that the relationship between B and C is not causal since there is no arrow, and so A -&gt; B - C -&gt; F -&gt; G is not a causal pathway</w:t>
      </w:r>
      <w:r w:rsidR="0011587F">
        <w:t xml:space="preserve"> from A to G</w:t>
      </w:r>
      <w:r w:rsidR="00243BBA">
        <w:t>.</w:t>
      </w:r>
      <w:r w:rsidR="00DE53F6">
        <w:t xml:space="preserve"> Note also that the relationship from A &lt;- I -&gt; G is not a causal pathway because the arrows are not all pointing in the same direction, ending with G.</w:t>
      </w:r>
    </w:p>
    <w:p w14:paraId="1483F87C" w14:textId="77777777" w:rsidR="00990200" w:rsidRDefault="00990200" w:rsidP="000B4CE4"/>
    <w:p w14:paraId="373C10CA" w14:textId="59F1DF1B" w:rsidR="00410CB0" w:rsidRDefault="00990200" w:rsidP="000B4CE4">
      <w:pPr>
        <w:pStyle w:val="ListParagraph"/>
        <w:numPr>
          <w:ilvl w:val="0"/>
          <w:numId w:val="3"/>
        </w:numPr>
        <w:rPr>
          <w:color w:val="4472C4" w:themeColor="accent1"/>
        </w:rPr>
      </w:pPr>
      <w:r>
        <w:rPr>
          <w:color w:val="4472C4" w:themeColor="accent1"/>
        </w:rPr>
        <w:t>List the other causal pathways from A to G</w:t>
      </w:r>
      <w:r w:rsidR="0011587F">
        <w:rPr>
          <w:color w:val="4472C4" w:themeColor="accent1"/>
        </w:rPr>
        <w:t>.</w:t>
      </w:r>
    </w:p>
    <w:p w14:paraId="2F08F623" w14:textId="319752A3" w:rsidR="00267F81" w:rsidRDefault="00267F81" w:rsidP="00267F81">
      <w:pPr>
        <w:pStyle w:val="ListParagraph"/>
        <w:rPr>
          <w:color w:val="4472C4" w:themeColor="accent1"/>
        </w:rPr>
      </w:pPr>
    </w:p>
    <w:p w14:paraId="1549FD47" w14:textId="528639E6" w:rsidR="00DE53F6" w:rsidRDefault="00DE53F6" w:rsidP="00267F81">
      <w:pPr>
        <w:pStyle w:val="ListParagraph"/>
        <w:rPr>
          <w:color w:val="4472C4" w:themeColor="accent1"/>
        </w:rPr>
      </w:pPr>
    </w:p>
    <w:p w14:paraId="026813BC" w14:textId="6DC9CB57" w:rsidR="00DE53F6" w:rsidRDefault="00DE53F6" w:rsidP="00267F81">
      <w:pPr>
        <w:pStyle w:val="ListParagraph"/>
        <w:rPr>
          <w:color w:val="4472C4" w:themeColor="accent1"/>
        </w:rPr>
      </w:pPr>
    </w:p>
    <w:p w14:paraId="718AC3B6" w14:textId="73F13755" w:rsidR="00DE53F6" w:rsidRDefault="00DE53F6" w:rsidP="00267F81">
      <w:pPr>
        <w:pStyle w:val="ListParagraph"/>
        <w:rPr>
          <w:color w:val="4472C4" w:themeColor="accent1"/>
        </w:rPr>
      </w:pPr>
    </w:p>
    <w:p w14:paraId="07E4B8AF" w14:textId="77777777" w:rsidR="00DE53F6" w:rsidRDefault="00DE53F6" w:rsidP="00267F81">
      <w:pPr>
        <w:pStyle w:val="ListParagraph"/>
        <w:rPr>
          <w:color w:val="4472C4" w:themeColor="accent1"/>
        </w:rPr>
      </w:pPr>
    </w:p>
    <w:p w14:paraId="083C6236" w14:textId="0F906E3D" w:rsidR="00DE53F6" w:rsidRDefault="00DE53F6" w:rsidP="00267F81">
      <w:pPr>
        <w:pStyle w:val="ListParagraph"/>
        <w:rPr>
          <w:color w:val="4472C4" w:themeColor="accent1"/>
        </w:rPr>
      </w:pPr>
    </w:p>
    <w:p w14:paraId="32E1CB9D" w14:textId="1B4D1B62" w:rsidR="00DE53F6" w:rsidRDefault="00DE53F6" w:rsidP="00267F81">
      <w:pPr>
        <w:pStyle w:val="ListParagraph"/>
        <w:rPr>
          <w:color w:val="4472C4" w:themeColor="accent1"/>
        </w:rPr>
      </w:pPr>
    </w:p>
    <w:p w14:paraId="1F530EE3" w14:textId="510EB3C6" w:rsidR="00DE53F6" w:rsidRDefault="00DE53F6" w:rsidP="00DE53F6">
      <w:pPr>
        <w:pStyle w:val="ListParagraph"/>
        <w:numPr>
          <w:ilvl w:val="0"/>
          <w:numId w:val="3"/>
        </w:numPr>
        <w:rPr>
          <w:color w:val="4472C4" w:themeColor="accent1"/>
        </w:rPr>
      </w:pPr>
      <w:r>
        <w:rPr>
          <w:color w:val="4472C4" w:themeColor="accent1"/>
        </w:rPr>
        <w:t>List the causal pathways from I to G.</w:t>
      </w:r>
    </w:p>
    <w:p w14:paraId="32F23988" w14:textId="1195DB58" w:rsidR="00267F81" w:rsidRDefault="00267F81" w:rsidP="00267F81">
      <w:pPr>
        <w:pStyle w:val="ListParagraph"/>
        <w:rPr>
          <w:color w:val="4472C4" w:themeColor="accent1"/>
        </w:rPr>
      </w:pPr>
    </w:p>
    <w:p w14:paraId="3D0C76A4" w14:textId="223049D9" w:rsidR="00267F81" w:rsidRDefault="00267F81" w:rsidP="00267F81">
      <w:pPr>
        <w:pStyle w:val="ListParagraph"/>
        <w:rPr>
          <w:color w:val="4472C4" w:themeColor="accent1"/>
        </w:rPr>
      </w:pPr>
    </w:p>
    <w:p w14:paraId="6BB8ECF3" w14:textId="30671639" w:rsidR="00267F81" w:rsidRPr="00DE53F6" w:rsidRDefault="00267F81" w:rsidP="00DE53F6">
      <w:pPr>
        <w:rPr>
          <w:color w:val="4472C4" w:themeColor="accent1"/>
        </w:rPr>
      </w:pPr>
    </w:p>
    <w:p w14:paraId="7DCC4A91" w14:textId="77777777" w:rsidR="00267F81" w:rsidRPr="0061638C" w:rsidRDefault="00267F81" w:rsidP="00267F81">
      <w:pPr>
        <w:pStyle w:val="ListParagraph"/>
        <w:rPr>
          <w:color w:val="4472C4" w:themeColor="accent1"/>
        </w:rPr>
      </w:pPr>
    </w:p>
    <w:p w14:paraId="07496443" w14:textId="77777777" w:rsidR="00410CB0" w:rsidRDefault="00410CB0" w:rsidP="000B4CE4">
      <w:pPr>
        <w:rPr>
          <w:b/>
          <w:bCs/>
        </w:rPr>
      </w:pPr>
    </w:p>
    <w:p w14:paraId="10A577F8" w14:textId="6AA589F4" w:rsidR="000B4CE4" w:rsidRDefault="00456F19" w:rsidP="000B4CE4">
      <w:pPr>
        <w:rPr>
          <w:b/>
          <w:bCs/>
        </w:rPr>
      </w:pPr>
      <w:r>
        <w:rPr>
          <w:b/>
          <w:bCs/>
        </w:rPr>
        <w:t>Causal pathways p</w:t>
      </w:r>
      <w:r w:rsidR="000B4CE4">
        <w:rPr>
          <w:b/>
          <w:bCs/>
        </w:rPr>
        <w:t>ractice</w:t>
      </w:r>
    </w:p>
    <w:p w14:paraId="6AFB473C" w14:textId="44E8BDAF" w:rsidR="00770F6F" w:rsidRPr="00614088" w:rsidRDefault="00770F6F" w:rsidP="000B4CE4">
      <w:pPr>
        <w:rPr>
          <w:b/>
          <w:bCs/>
          <w:color w:val="4472C4" w:themeColor="accent1"/>
        </w:rPr>
      </w:pPr>
    </w:p>
    <w:p w14:paraId="2FC1CA34" w14:textId="0E5FAF2D" w:rsidR="00770F6F" w:rsidRDefault="00770F6F" w:rsidP="00614088">
      <w:pPr>
        <w:pStyle w:val="ListParagraph"/>
        <w:numPr>
          <w:ilvl w:val="0"/>
          <w:numId w:val="3"/>
        </w:numPr>
        <w:rPr>
          <w:color w:val="4472C4" w:themeColor="accent1"/>
        </w:rPr>
      </w:pPr>
      <w:r w:rsidRPr="00614088">
        <w:rPr>
          <w:color w:val="4472C4" w:themeColor="accent1"/>
        </w:rPr>
        <w:t xml:space="preserve">Suppose Taylor instead believed that car accidents caused people to use more umbrellas (perhaps there is some superstition that keeping an umbrella in your car will prevent an accident from happening). </w:t>
      </w:r>
      <w:r w:rsidR="00614088" w:rsidRPr="00614088">
        <w:rPr>
          <w:color w:val="4472C4" w:themeColor="accent1"/>
        </w:rPr>
        <w:t>Fill in</w:t>
      </w:r>
      <w:r w:rsidRPr="00614088">
        <w:rPr>
          <w:color w:val="4472C4" w:themeColor="accent1"/>
        </w:rPr>
        <w:t xml:space="preserve"> the casual diagram for this relationship below.</w:t>
      </w:r>
      <w:r w:rsidR="00614088" w:rsidRPr="00614088">
        <w:rPr>
          <w:color w:val="4472C4" w:themeColor="accent1"/>
        </w:rPr>
        <w:t xml:space="preserve"> </w:t>
      </w:r>
    </w:p>
    <w:p w14:paraId="07CFFC5C" w14:textId="77777777" w:rsidR="00614088" w:rsidRPr="00614088" w:rsidRDefault="00614088" w:rsidP="00614088">
      <w:pPr>
        <w:pStyle w:val="ListParagraph"/>
        <w:rPr>
          <w:color w:val="4472C4" w:themeColor="accent1"/>
        </w:rPr>
      </w:pPr>
    </w:p>
    <w:p w14:paraId="49A14B22" w14:textId="746628D5" w:rsidR="00614088" w:rsidRDefault="00614088" w:rsidP="000B4CE4">
      <w:r w:rsidRPr="00614088">
        <w:rPr>
          <w:noProof/>
        </w:rPr>
        <mc:AlternateContent>
          <mc:Choice Requires="wps">
            <w:drawing>
              <wp:anchor distT="0" distB="0" distL="114300" distR="114300" simplePos="0" relativeHeight="251708416" behindDoc="0" locked="0" layoutInCell="1" allowOverlap="1" wp14:anchorId="7C01B532" wp14:editId="1B39B37D">
                <wp:simplePos x="0" y="0"/>
                <wp:positionH relativeFrom="column">
                  <wp:posOffset>3223895</wp:posOffset>
                </wp:positionH>
                <wp:positionV relativeFrom="paragraph">
                  <wp:posOffset>185420</wp:posOffset>
                </wp:positionV>
                <wp:extent cx="1008380" cy="527685"/>
                <wp:effectExtent l="0" t="0" r="7620" b="18415"/>
                <wp:wrapNone/>
                <wp:docPr id="32" name="Text Box 32"/>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5A742FF7" w14:textId="77777777" w:rsidR="00614088" w:rsidRDefault="00614088" w:rsidP="00614088">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1B532" id="Text Box 32" o:spid="_x0000_s1040" type="#_x0000_t202" style="position:absolute;margin-left:253.85pt;margin-top:14.6pt;width:79.4pt;height:41.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K5RPAIAAIQEAAAOAAAAZHJzL2Uyb0RvYy54bWysVE1v2zAMvQ/YfxB0X+ykSZoZ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" fillcolor="white [3201]" strokeweight=".5pt">
                <v:textbox>
                  <w:txbxContent>
                    <w:p w14:paraId="5A742FF7" w14:textId="77777777" w:rsidR="00614088" w:rsidRDefault="00614088" w:rsidP="00614088">
                      <w:pPr>
                        <w:jc w:val="center"/>
                      </w:pPr>
                      <w:r>
                        <w:t>Number of car accidents</w:t>
                      </w:r>
                    </w:p>
                  </w:txbxContent>
                </v:textbox>
              </v:shape>
            </w:pict>
          </mc:Fallback>
        </mc:AlternateContent>
      </w:r>
      <w:r w:rsidRPr="00614088">
        <w:rPr>
          <w:noProof/>
        </w:rPr>
        <mc:AlternateContent>
          <mc:Choice Requires="wps">
            <w:drawing>
              <wp:anchor distT="0" distB="0" distL="114300" distR="114300" simplePos="0" relativeHeight="251707392" behindDoc="0" locked="0" layoutInCell="1" allowOverlap="1" wp14:anchorId="50D5D56A" wp14:editId="0DDA7107">
                <wp:simplePos x="0" y="0"/>
                <wp:positionH relativeFrom="column">
                  <wp:posOffset>1213945</wp:posOffset>
                </wp:positionH>
                <wp:positionV relativeFrom="paragraph">
                  <wp:posOffset>185420</wp:posOffset>
                </wp:positionV>
                <wp:extent cx="1340068" cy="528145"/>
                <wp:effectExtent l="0" t="0" r="19050" b="18415"/>
                <wp:wrapNone/>
                <wp:docPr id="31" name="Text Box 31"/>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1C30D4A4" w14:textId="77777777" w:rsidR="00614088" w:rsidRDefault="00614088" w:rsidP="00614088">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5D56A" id="Text Box 31" o:spid="_x0000_s1041" type="#_x0000_t202" style="position:absolute;margin-left:95.6pt;margin-top:14.6pt;width:105.5pt;height:41.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" fillcolor="white [3201]" strokeweight=".5pt">
                <v:textbox>
                  <w:txbxContent>
                    <w:p w14:paraId="1C30D4A4" w14:textId="77777777" w:rsidR="00614088" w:rsidRDefault="00614088" w:rsidP="00614088">
                      <w:pPr>
                        <w:jc w:val="center"/>
                      </w:pPr>
                      <w:r>
                        <w:t>Number of umbrellas used</w:t>
                      </w:r>
                    </w:p>
                  </w:txbxContent>
                </v:textbox>
              </v:shape>
            </w:pict>
          </mc:Fallback>
        </mc:AlternateContent>
      </w:r>
    </w:p>
    <w:p w14:paraId="7611993E" w14:textId="313C284E" w:rsidR="00614088" w:rsidRDefault="00614088" w:rsidP="000B4CE4"/>
    <w:p w14:paraId="7936D89F" w14:textId="4821534F" w:rsidR="00614088" w:rsidRDefault="00614088" w:rsidP="000B4CE4"/>
    <w:p w14:paraId="4185C7CE" w14:textId="71DB44B7" w:rsidR="00614088" w:rsidRDefault="00614088" w:rsidP="000B4CE4"/>
    <w:p w14:paraId="482E0554" w14:textId="77777777" w:rsidR="0041440E" w:rsidRDefault="0041440E" w:rsidP="000B4CE4"/>
    <w:p w14:paraId="243ECD30" w14:textId="185276B8" w:rsidR="00614088" w:rsidRPr="00614088" w:rsidRDefault="00614088" w:rsidP="000B4CE4">
      <w:pPr>
        <w:rPr>
          <w:color w:val="4472C4" w:themeColor="accent1"/>
        </w:rPr>
      </w:pPr>
    </w:p>
    <w:p w14:paraId="2EA120E0" w14:textId="1E32E931" w:rsidR="00614088" w:rsidRDefault="00873DEF" w:rsidP="00873DEF">
      <w:pPr>
        <w:pStyle w:val="ListParagraph"/>
        <w:numPr>
          <w:ilvl w:val="0"/>
          <w:numId w:val="3"/>
        </w:numPr>
        <w:rPr>
          <w:color w:val="4472C4" w:themeColor="accent1"/>
        </w:rPr>
      </w:pPr>
      <w:r>
        <w:rPr>
          <w:color w:val="4472C4" w:themeColor="accent1"/>
        </w:rPr>
        <w:t xml:space="preserve">Suppose scientists are interested in the relationship between anxiety and jaw tension in adults. </w:t>
      </w:r>
      <w:proofErr w:type="gramStart"/>
      <w:r>
        <w:rPr>
          <w:color w:val="4472C4" w:themeColor="accent1"/>
        </w:rPr>
        <w:t>In particular, they</w:t>
      </w:r>
      <w:proofErr w:type="gramEnd"/>
      <w:r>
        <w:rPr>
          <w:color w:val="4472C4" w:themeColor="accent1"/>
        </w:rPr>
        <w:t xml:space="preserve"> hypothesize that increased anxiety leads to increased jaw tension (a causal relationship). Other variables they consider to be relevant include:</w:t>
      </w:r>
    </w:p>
    <w:p w14:paraId="071A9666" w14:textId="0CD7D016" w:rsidR="00873DEF" w:rsidRDefault="00873DEF" w:rsidP="00873DEF">
      <w:pPr>
        <w:pStyle w:val="ListParagraph"/>
        <w:rPr>
          <w:color w:val="4472C4" w:themeColor="accent1"/>
        </w:rPr>
      </w:pPr>
    </w:p>
    <w:p w14:paraId="5BDFD49E" w14:textId="5FFE1926" w:rsidR="00873DEF" w:rsidRDefault="00873DEF" w:rsidP="00873DEF">
      <w:pPr>
        <w:pStyle w:val="ListParagraph"/>
        <w:numPr>
          <w:ilvl w:val="0"/>
          <w:numId w:val="5"/>
        </w:numPr>
        <w:rPr>
          <w:color w:val="4472C4" w:themeColor="accent1"/>
        </w:rPr>
      </w:pPr>
      <w:r>
        <w:rPr>
          <w:color w:val="4472C4" w:themeColor="accent1"/>
        </w:rPr>
        <w:t>Grinding teeth at night</w:t>
      </w:r>
    </w:p>
    <w:p w14:paraId="3217B76C" w14:textId="56DA2D16" w:rsidR="00873DEF" w:rsidRDefault="00873DEF" w:rsidP="00873DEF">
      <w:pPr>
        <w:pStyle w:val="ListParagraph"/>
        <w:numPr>
          <w:ilvl w:val="0"/>
          <w:numId w:val="5"/>
        </w:numPr>
        <w:rPr>
          <w:color w:val="4472C4" w:themeColor="accent1"/>
        </w:rPr>
      </w:pPr>
      <w:r>
        <w:rPr>
          <w:color w:val="4472C4" w:themeColor="accent1"/>
        </w:rPr>
        <w:t>Wearing a night guard</w:t>
      </w:r>
    </w:p>
    <w:p w14:paraId="323B8A7C" w14:textId="28880216" w:rsidR="00873DEF" w:rsidRDefault="00873DEF" w:rsidP="00873DEF">
      <w:pPr>
        <w:pStyle w:val="ListParagraph"/>
        <w:numPr>
          <w:ilvl w:val="0"/>
          <w:numId w:val="5"/>
        </w:numPr>
        <w:rPr>
          <w:color w:val="4472C4" w:themeColor="accent1"/>
        </w:rPr>
      </w:pPr>
      <w:r>
        <w:rPr>
          <w:color w:val="4472C4" w:themeColor="accent1"/>
        </w:rPr>
        <w:t>Wearing headgear as a child</w:t>
      </w:r>
    </w:p>
    <w:p w14:paraId="04C4DEA3" w14:textId="220874B0" w:rsidR="00873DEF" w:rsidRDefault="00873DEF" w:rsidP="00873DEF">
      <w:pPr>
        <w:pStyle w:val="ListParagraph"/>
        <w:numPr>
          <w:ilvl w:val="0"/>
          <w:numId w:val="5"/>
        </w:numPr>
        <w:rPr>
          <w:color w:val="4472C4" w:themeColor="accent1"/>
        </w:rPr>
      </w:pPr>
      <w:r>
        <w:rPr>
          <w:color w:val="4472C4" w:themeColor="accent1"/>
        </w:rPr>
        <w:t>Playing contact sports as a child</w:t>
      </w:r>
    </w:p>
    <w:p w14:paraId="30A450CD" w14:textId="2FB7A364" w:rsidR="00873DEF" w:rsidRDefault="00873DEF" w:rsidP="00873DEF">
      <w:pPr>
        <w:pStyle w:val="ListParagraph"/>
        <w:numPr>
          <w:ilvl w:val="0"/>
          <w:numId w:val="5"/>
        </w:numPr>
        <w:rPr>
          <w:color w:val="4472C4" w:themeColor="accent1"/>
        </w:rPr>
      </w:pPr>
      <w:r>
        <w:rPr>
          <w:color w:val="4472C4" w:themeColor="accent1"/>
        </w:rPr>
        <w:t>Daily meditation</w:t>
      </w:r>
    </w:p>
    <w:p w14:paraId="44BC54ED" w14:textId="3DE18165" w:rsidR="00873DEF" w:rsidRDefault="00873DEF" w:rsidP="00873DEF">
      <w:pPr>
        <w:rPr>
          <w:color w:val="4472C4" w:themeColor="accent1"/>
        </w:rPr>
      </w:pPr>
    </w:p>
    <w:p w14:paraId="7CEF3C1B" w14:textId="60048353" w:rsidR="00873DEF" w:rsidRDefault="00824F1C" w:rsidP="00873DEF">
      <w:pPr>
        <w:ind w:left="720"/>
        <w:rPr>
          <w:color w:val="4472C4" w:themeColor="accent1"/>
        </w:rPr>
      </w:pPr>
      <w:r w:rsidRPr="00614088">
        <w:rPr>
          <w:noProof/>
        </w:rPr>
        <mc:AlternateContent>
          <mc:Choice Requires="wps">
            <w:drawing>
              <wp:anchor distT="0" distB="0" distL="114300" distR="114300" simplePos="0" relativeHeight="251659263" behindDoc="0" locked="0" layoutInCell="1" allowOverlap="1" wp14:anchorId="2E6DD578" wp14:editId="7194FF21">
                <wp:simplePos x="0" y="0"/>
                <wp:positionH relativeFrom="column">
                  <wp:posOffset>2679700</wp:posOffset>
                </wp:positionH>
                <wp:positionV relativeFrom="paragraph">
                  <wp:posOffset>2215515</wp:posOffset>
                </wp:positionV>
                <wp:extent cx="354724" cy="283779"/>
                <wp:effectExtent l="0" t="0" r="1270" b="0"/>
                <wp:wrapNone/>
                <wp:docPr id="42" name="Text Box 42"/>
                <wp:cNvGraphicFramePr/>
                <a:graphic xmlns:a="http://schemas.openxmlformats.org/drawingml/2006/main">
                  <a:graphicData uri="http://schemas.microsoft.com/office/word/2010/wordprocessingShape">
                    <wps:wsp>
                      <wps:cNvSpPr txBox="1"/>
                      <wps:spPr>
                        <a:xfrm>
                          <a:off x="0" y="0"/>
                          <a:ext cx="354724" cy="283779"/>
                        </a:xfrm>
                        <a:prstGeom prst="rect">
                          <a:avLst/>
                        </a:prstGeom>
                        <a:solidFill>
                          <a:schemeClr val="lt1"/>
                        </a:solidFill>
                        <a:ln w="6350">
                          <a:noFill/>
                        </a:ln>
                      </wps:spPr>
                      <wps:txbx>
                        <w:txbxContent>
                          <w:p w14:paraId="5B8712DE" w14:textId="5ACCE724" w:rsidR="00824F1C" w:rsidRDefault="00824F1C" w:rsidP="00824F1C">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DD578" id="Text Box 42" o:spid="_x0000_s1042" type="#_x0000_t202" style="position:absolute;left:0;text-align:left;margin-left:211pt;margin-top:174.45pt;width:27.95pt;height:22.3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" fillcolor="white [3201]" stroked="f" strokeweight=".5pt">
                <v:textbox>
                  <w:txbxContent>
                    <w:p w14:paraId="5B8712DE" w14:textId="5ACCE724" w:rsidR="00824F1C" w:rsidRDefault="00824F1C" w:rsidP="00824F1C">
                      <w:pPr>
                        <w:jc w:val="center"/>
                      </w:pPr>
                      <w:r>
                        <w:t>?</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15EA3985" wp14:editId="09BF63BC">
                <wp:simplePos x="0" y="0"/>
                <wp:positionH relativeFrom="column">
                  <wp:posOffset>2971800</wp:posOffset>
                </wp:positionH>
                <wp:positionV relativeFrom="paragraph">
                  <wp:posOffset>2357427</wp:posOffset>
                </wp:positionV>
                <wp:extent cx="811924" cy="0"/>
                <wp:effectExtent l="0" t="63500" r="0" b="76200"/>
                <wp:wrapNone/>
                <wp:docPr id="41" name="Straight Arrow Connector 41"/>
                <wp:cNvGraphicFramePr/>
                <a:graphic xmlns:a="http://schemas.openxmlformats.org/drawingml/2006/main">
                  <a:graphicData uri="http://schemas.microsoft.com/office/word/2010/wordprocessingShape">
                    <wps:wsp>
                      <wps:cNvCnPr/>
                      <wps:spPr>
                        <a:xfrm>
                          <a:off x="0" y="0"/>
                          <a:ext cx="8119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3B76A2" id="Straight Arrow Connector 41" o:spid="_x0000_s1026" type="#_x0000_t32" style="position:absolute;margin-left:234pt;margin-top:185.6pt;width:63.9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" strokecolor="black [3200]"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53681069" wp14:editId="28547D93">
                <wp:simplePos x="0" y="0"/>
                <wp:positionH relativeFrom="column">
                  <wp:posOffset>1836661</wp:posOffset>
                </wp:positionH>
                <wp:positionV relativeFrom="paragraph">
                  <wp:posOffset>2357427</wp:posOffset>
                </wp:positionV>
                <wp:extent cx="906539" cy="0"/>
                <wp:effectExtent l="0" t="0" r="8255" b="12700"/>
                <wp:wrapNone/>
                <wp:docPr id="40" name="Straight Connector 40"/>
                <wp:cNvGraphicFramePr/>
                <a:graphic xmlns:a="http://schemas.openxmlformats.org/drawingml/2006/main">
                  <a:graphicData uri="http://schemas.microsoft.com/office/word/2010/wordprocessingShape">
                    <wps:wsp>
                      <wps:cNvCnPr/>
                      <wps:spPr>
                        <a:xfrm>
                          <a:off x="0" y="0"/>
                          <a:ext cx="9065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1063F2" id="Straight Connector 4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44.6pt,185.6pt" to="3in,18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" strokecolor="black [3200]" strokeweight=".5pt">
                <v:stroke joinstyle="miter"/>
              </v:line>
            </w:pict>
          </mc:Fallback>
        </mc:AlternateContent>
      </w:r>
      <w:r w:rsidR="009D7A99" w:rsidRPr="00614088">
        <w:rPr>
          <w:noProof/>
        </w:rPr>
        <mc:AlternateContent>
          <mc:Choice Requires="wps">
            <w:drawing>
              <wp:anchor distT="0" distB="0" distL="114300" distR="114300" simplePos="0" relativeHeight="251722752" behindDoc="0" locked="0" layoutInCell="1" allowOverlap="1" wp14:anchorId="4FD8F151" wp14:editId="7AA5AF01">
                <wp:simplePos x="0" y="0"/>
                <wp:positionH relativeFrom="column">
                  <wp:posOffset>3786111</wp:posOffset>
                </wp:positionH>
                <wp:positionV relativeFrom="paragraph">
                  <wp:posOffset>2218143</wp:posOffset>
                </wp:positionV>
                <wp:extent cx="1048407" cy="283779"/>
                <wp:effectExtent l="0" t="0" r="18415" b="8890"/>
                <wp:wrapNone/>
                <wp:docPr id="39" name="Text Box 39"/>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3521C35B" w14:textId="50AB28FB" w:rsidR="009D7A99" w:rsidRDefault="009D7A99" w:rsidP="009D7A99">
                            <w:pPr>
                              <w:jc w:val="center"/>
                            </w:pPr>
                            <w:r>
                              <w:t>Jaw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8F151" id="Text Box 39" o:spid="_x0000_s1043" type="#_x0000_t202" style="position:absolute;left:0;text-align:left;margin-left:298.1pt;margin-top:174.65pt;width:82.55pt;height:22.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" fillcolor="white [3201]" strokeweight=".5pt">
                <v:textbox>
                  <w:txbxContent>
                    <w:p w14:paraId="3521C35B" w14:textId="50AB28FB" w:rsidR="009D7A99" w:rsidRDefault="009D7A99" w:rsidP="009D7A99">
                      <w:pPr>
                        <w:jc w:val="center"/>
                      </w:pPr>
                      <w:r>
                        <w:t>Jaw tension</w:t>
                      </w:r>
                    </w:p>
                  </w:txbxContent>
                </v:textbox>
              </v:shape>
            </w:pict>
          </mc:Fallback>
        </mc:AlternateContent>
      </w:r>
      <w:r w:rsidR="009D7A99" w:rsidRPr="00614088">
        <w:rPr>
          <w:noProof/>
        </w:rPr>
        <mc:AlternateContent>
          <mc:Choice Requires="wps">
            <w:drawing>
              <wp:anchor distT="0" distB="0" distL="114300" distR="114300" simplePos="0" relativeHeight="251720704" behindDoc="0" locked="0" layoutInCell="1" allowOverlap="1" wp14:anchorId="7CA07AA4" wp14:editId="026995B5">
                <wp:simplePos x="0" y="0"/>
                <wp:positionH relativeFrom="column">
                  <wp:posOffset>787816</wp:posOffset>
                </wp:positionH>
                <wp:positionV relativeFrom="paragraph">
                  <wp:posOffset>2215515</wp:posOffset>
                </wp:positionV>
                <wp:extent cx="1048407" cy="283779"/>
                <wp:effectExtent l="0" t="0" r="18415" b="8890"/>
                <wp:wrapNone/>
                <wp:docPr id="38" name="Text Box 38"/>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03A448C5" w14:textId="7D1E3E5B" w:rsidR="009D7A99" w:rsidRDefault="009D7A99" w:rsidP="009D7A99">
                            <w:pPr>
                              <w:jc w:val="center"/>
                            </w:pPr>
                            <w:r>
                              <w:t>Anxiety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07AA4" id="Text Box 38" o:spid="_x0000_s1044" type="#_x0000_t202" style="position:absolute;left:0;text-align:left;margin-left:62.05pt;margin-top:174.45pt;width:82.55pt;height:22.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" fillcolor="white [3201]" strokeweight=".5pt">
                <v:textbox>
                  <w:txbxContent>
                    <w:p w14:paraId="03A448C5" w14:textId="7D1E3E5B" w:rsidR="009D7A99" w:rsidRDefault="009D7A99" w:rsidP="009D7A99">
                      <w:pPr>
                        <w:jc w:val="center"/>
                      </w:pPr>
                      <w:r>
                        <w:t>Anxiety</w:t>
                      </w:r>
                    </w:p>
                  </w:txbxContent>
                </v:textbox>
              </v:shape>
            </w:pict>
          </mc:Fallback>
        </mc:AlternateContent>
      </w:r>
      <w:r w:rsidR="00873DEF">
        <w:rPr>
          <w:color w:val="4472C4" w:themeColor="accent1"/>
        </w:rPr>
        <w:t>Fill in the causal diagram below with any relationships between variables that you think may be present.</w:t>
      </w:r>
    </w:p>
    <w:p w14:paraId="0DA61340" w14:textId="373D41D6" w:rsidR="00824F1C" w:rsidRDefault="00824F1C" w:rsidP="00873DEF">
      <w:pPr>
        <w:ind w:left="720"/>
        <w:rPr>
          <w:color w:val="4472C4" w:themeColor="accent1"/>
        </w:rPr>
      </w:pPr>
    </w:p>
    <w:p w14:paraId="44138270" w14:textId="3B7FD868" w:rsidR="00824F1C" w:rsidRDefault="00824F1C" w:rsidP="00873DEF">
      <w:pPr>
        <w:ind w:left="720"/>
        <w:rPr>
          <w:color w:val="4472C4" w:themeColor="accent1"/>
        </w:rPr>
      </w:pPr>
    </w:p>
    <w:p w14:paraId="329DDFD4" w14:textId="37BEA46D" w:rsidR="00824F1C" w:rsidRDefault="00AF7153" w:rsidP="00873DEF">
      <w:pPr>
        <w:ind w:left="720"/>
        <w:rPr>
          <w:color w:val="4472C4" w:themeColor="accent1"/>
        </w:rPr>
      </w:pPr>
      <w:r w:rsidRPr="00614088">
        <w:rPr>
          <w:noProof/>
        </w:rPr>
        <mc:AlternateContent>
          <mc:Choice Requires="wps">
            <w:drawing>
              <wp:anchor distT="0" distB="0" distL="114300" distR="114300" simplePos="0" relativeHeight="251728896" behindDoc="0" locked="0" layoutInCell="1" allowOverlap="1" wp14:anchorId="3461517F" wp14:editId="6FE5B968">
                <wp:simplePos x="0" y="0"/>
                <wp:positionH relativeFrom="column">
                  <wp:posOffset>3824868</wp:posOffset>
                </wp:positionH>
                <wp:positionV relativeFrom="paragraph">
                  <wp:posOffset>141430</wp:posOffset>
                </wp:positionV>
                <wp:extent cx="1048407" cy="283779"/>
                <wp:effectExtent l="0" t="0" r="18415" b="8890"/>
                <wp:wrapNone/>
                <wp:docPr id="44" name="Text Box 44"/>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534574BE" w14:textId="5E3E168F" w:rsidR="00AF7153" w:rsidRDefault="00AF7153" w:rsidP="00AF7153">
                            <w:pPr>
                              <w:jc w:val="center"/>
                            </w:pPr>
                            <w:r>
                              <w:t>Night guard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1517F" id="Text Box 44" o:spid="_x0000_s1045" type="#_x0000_t202" style="position:absolute;left:0;text-align:left;margin-left:301.15pt;margin-top:11.15pt;width:82.55pt;height:22.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" fillcolor="white [3201]" strokeweight=".5pt">
                <v:textbox>
                  <w:txbxContent>
                    <w:p w14:paraId="534574BE" w14:textId="5E3E168F" w:rsidR="00AF7153" w:rsidRDefault="00AF7153" w:rsidP="00AF7153">
                      <w:pPr>
                        <w:jc w:val="center"/>
                      </w:pPr>
                      <w:r>
                        <w:t>Night guard</w:t>
                      </w:r>
                    </w:p>
                  </w:txbxContent>
                </v:textbox>
              </v:shape>
            </w:pict>
          </mc:Fallback>
        </mc:AlternateContent>
      </w:r>
      <w:r w:rsidRPr="00614088">
        <w:rPr>
          <w:noProof/>
        </w:rPr>
        <mc:AlternateContent>
          <mc:Choice Requires="wps">
            <w:drawing>
              <wp:anchor distT="0" distB="0" distL="114300" distR="114300" simplePos="0" relativeHeight="251726848" behindDoc="0" locked="0" layoutInCell="1" allowOverlap="1" wp14:anchorId="3C0E6E8E" wp14:editId="3142C7FA">
                <wp:simplePos x="0" y="0"/>
                <wp:positionH relativeFrom="column">
                  <wp:posOffset>1215894</wp:posOffset>
                </wp:positionH>
                <wp:positionV relativeFrom="paragraph">
                  <wp:posOffset>23101</wp:posOffset>
                </wp:positionV>
                <wp:extent cx="1048407" cy="283779"/>
                <wp:effectExtent l="0" t="0" r="18415" b="8890"/>
                <wp:wrapNone/>
                <wp:docPr id="43" name="Text Box 43"/>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3F04A6F5" w14:textId="53B6B488" w:rsidR="00AF7153" w:rsidRDefault="00AF7153" w:rsidP="00AF7153">
                            <w:pPr>
                              <w:jc w:val="center"/>
                            </w:pPr>
                            <w:r>
                              <w:t>Grind teeth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E6E8E" id="Text Box 43" o:spid="_x0000_s1046" type="#_x0000_t202" style="position:absolute;left:0;text-align:left;margin-left:95.75pt;margin-top:1.8pt;width:82.55pt;height:22.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" fillcolor="white [3201]" strokeweight=".5pt">
                <v:textbox>
                  <w:txbxContent>
                    <w:p w14:paraId="3F04A6F5" w14:textId="53B6B488" w:rsidR="00AF7153" w:rsidRDefault="00AF7153" w:rsidP="00AF7153">
                      <w:pPr>
                        <w:jc w:val="center"/>
                      </w:pPr>
                      <w:r>
                        <w:t>Grind teeth</w:t>
                      </w:r>
                    </w:p>
                  </w:txbxContent>
                </v:textbox>
              </v:shape>
            </w:pict>
          </mc:Fallback>
        </mc:AlternateContent>
      </w:r>
    </w:p>
    <w:p w14:paraId="45D5C716" w14:textId="61A608FF" w:rsidR="00824F1C" w:rsidRDefault="00824F1C" w:rsidP="00873DEF">
      <w:pPr>
        <w:ind w:left="720"/>
        <w:rPr>
          <w:color w:val="4472C4" w:themeColor="accent1"/>
        </w:rPr>
      </w:pPr>
    </w:p>
    <w:p w14:paraId="757AC200" w14:textId="126B418E" w:rsidR="00824F1C" w:rsidRDefault="00824F1C" w:rsidP="00873DEF">
      <w:pPr>
        <w:ind w:left="720"/>
        <w:rPr>
          <w:color w:val="4472C4" w:themeColor="accent1"/>
        </w:rPr>
      </w:pPr>
    </w:p>
    <w:p w14:paraId="75E916FC" w14:textId="57A98A65" w:rsidR="00824F1C" w:rsidRDefault="00824F1C" w:rsidP="00873DEF">
      <w:pPr>
        <w:ind w:left="720"/>
        <w:rPr>
          <w:color w:val="4472C4" w:themeColor="accent1"/>
        </w:rPr>
      </w:pPr>
    </w:p>
    <w:p w14:paraId="16FDF4C9" w14:textId="699E2FA2" w:rsidR="00824F1C" w:rsidRDefault="00824F1C" w:rsidP="00873DEF">
      <w:pPr>
        <w:ind w:left="720"/>
        <w:rPr>
          <w:color w:val="4472C4" w:themeColor="accent1"/>
        </w:rPr>
      </w:pPr>
    </w:p>
    <w:p w14:paraId="6CDB46DD" w14:textId="1D888548" w:rsidR="00824F1C" w:rsidRDefault="00824F1C" w:rsidP="00873DEF">
      <w:pPr>
        <w:ind w:left="720"/>
        <w:rPr>
          <w:color w:val="4472C4" w:themeColor="accent1"/>
        </w:rPr>
      </w:pPr>
    </w:p>
    <w:p w14:paraId="67B0CEA4" w14:textId="4CE440D3" w:rsidR="00824F1C" w:rsidRDefault="00824F1C" w:rsidP="00873DEF">
      <w:pPr>
        <w:ind w:left="720"/>
        <w:rPr>
          <w:color w:val="4472C4" w:themeColor="accent1"/>
        </w:rPr>
      </w:pPr>
    </w:p>
    <w:p w14:paraId="2D492953" w14:textId="73F25394" w:rsidR="00824F1C" w:rsidRDefault="00824F1C" w:rsidP="00873DEF">
      <w:pPr>
        <w:ind w:left="720"/>
        <w:rPr>
          <w:color w:val="4472C4" w:themeColor="accent1"/>
        </w:rPr>
      </w:pPr>
    </w:p>
    <w:p w14:paraId="5A8493C0" w14:textId="3AA12363" w:rsidR="00824F1C" w:rsidRDefault="00824F1C" w:rsidP="00873DEF">
      <w:pPr>
        <w:ind w:left="720"/>
        <w:rPr>
          <w:color w:val="4472C4" w:themeColor="accent1"/>
        </w:rPr>
      </w:pPr>
    </w:p>
    <w:p w14:paraId="46F63AF7" w14:textId="7EBB5428" w:rsidR="00824F1C" w:rsidRDefault="00824F1C" w:rsidP="00873DEF">
      <w:pPr>
        <w:ind w:left="720"/>
        <w:rPr>
          <w:color w:val="4472C4" w:themeColor="accent1"/>
        </w:rPr>
      </w:pPr>
    </w:p>
    <w:p w14:paraId="2B52CD45" w14:textId="614C6C82" w:rsidR="00824F1C" w:rsidRDefault="00824F1C" w:rsidP="00873DEF">
      <w:pPr>
        <w:ind w:left="720"/>
        <w:rPr>
          <w:color w:val="4472C4" w:themeColor="accent1"/>
        </w:rPr>
      </w:pPr>
    </w:p>
    <w:p w14:paraId="7A4C0FA4" w14:textId="315D1100" w:rsidR="00824F1C" w:rsidRDefault="00824F1C" w:rsidP="00873DEF">
      <w:pPr>
        <w:ind w:left="720"/>
        <w:rPr>
          <w:color w:val="4472C4" w:themeColor="accent1"/>
        </w:rPr>
      </w:pPr>
    </w:p>
    <w:p w14:paraId="6A70ACC3" w14:textId="1EE17F7D" w:rsidR="00824F1C" w:rsidRDefault="00824F1C" w:rsidP="00873DEF">
      <w:pPr>
        <w:ind w:left="720"/>
        <w:rPr>
          <w:color w:val="4472C4" w:themeColor="accent1"/>
        </w:rPr>
      </w:pPr>
    </w:p>
    <w:p w14:paraId="507139A5" w14:textId="5A620C02" w:rsidR="00824F1C" w:rsidRDefault="00AF7153" w:rsidP="00873DEF">
      <w:pPr>
        <w:ind w:left="720"/>
        <w:rPr>
          <w:color w:val="4472C4" w:themeColor="accent1"/>
        </w:rPr>
      </w:pPr>
      <w:r w:rsidRPr="00614088">
        <w:rPr>
          <w:noProof/>
        </w:rPr>
        <mc:AlternateContent>
          <mc:Choice Requires="wps">
            <w:drawing>
              <wp:anchor distT="0" distB="0" distL="114300" distR="114300" simplePos="0" relativeHeight="251735040" behindDoc="0" locked="0" layoutInCell="1" allowOverlap="1" wp14:anchorId="5E62AB38" wp14:editId="456BAF0E">
                <wp:simplePos x="0" y="0"/>
                <wp:positionH relativeFrom="column">
                  <wp:posOffset>2383002</wp:posOffset>
                </wp:positionH>
                <wp:positionV relativeFrom="paragraph">
                  <wp:posOffset>95995</wp:posOffset>
                </wp:positionV>
                <wp:extent cx="1048407" cy="283779"/>
                <wp:effectExtent l="0" t="0" r="18415" b="8890"/>
                <wp:wrapNone/>
                <wp:docPr id="47" name="Text Box 47"/>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27E23C52" w14:textId="6A0B39B8" w:rsidR="00AF7153" w:rsidRDefault="00AF7153" w:rsidP="00AF7153">
                            <w:pPr>
                              <w:jc w:val="center"/>
                            </w:pPr>
                            <w:r>
                              <w:t>Meditation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2AB38" id="Text Box 47" o:spid="_x0000_s1047" type="#_x0000_t202" style="position:absolute;left:0;text-align:left;margin-left:187.65pt;margin-top:7.55pt;width:82.55pt;height:22.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" fillcolor="white [3201]" strokeweight=".5pt">
                <v:textbox>
                  <w:txbxContent>
                    <w:p w14:paraId="27E23C52" w14:textId="6A0B39B8" w:rsidR="00AF7153" w:rsidRDefault="00AF7153" w:rsidP="00AF7153">
                      <w:pPr>
                        <w:jc w:val="center"/>
                      </w:pPr>
                      <w:r>
                        <w:t>Meditation</w:t>
                      </w:r>
                    </w:p>
                  </w:txbxContent>
                </v:textbox>
              </v:shape>
            </w:pict>
          </mc:Fallback>
        </mc:AlternateContent>
      </w:r>
    </w:p>
    <w:p w14:paraId="54D158FB" w14:textId="06B020D8" w:rsidR="00824F1C" w:rsidRDefault="00AF7153" w:rsidP="00873DEF">
      <w:pPr>
        <w:ind w:left="720"/>
        <w:rPr>
          <w:color w:val="4472C4" w:themeColor="accent1"/>
        </w:rPr>
      </w:pPr>
      <w:r w:rsidRPr="00614088">
        <w:rPr>
          <w:noProof/>
        </w:rPr>
        <mc:AlternateContent>
          <mc:Choice Requires="wps">
            <w:drawing>
              <wp:anchor distT="0" distB="0" distL="114300" distR="114300" simplePos="0" relativeHeight="251732992" behindDoc="0" locked="0" layoutInCell="1" allowOverlap="1" wp14:anchorId="65E3BF47" wp14:editId="52C5E52C">
                <wp:simplePos x="0" y="0"/>
                <wp:positionH relativeFrom="column">
                  <wp:posOffset>4319270</wp:posOffset>
                </wp:positionH>
                <wp:positionV relativeFrom="paragraph">
                  <wp:posOffset>95644</wp:posOffset>
                </wp:positionV>
                <wp:extent cx="1048407" cy="520262"/>
                <wp:effectExtent l="0" t="0" r="18415" b="13335"/>
                <wp:wrapNone/>
                <wp:docPr id="46" name="Text Box 46"/>
                <wp:cNvGraphicFramePr/>
                <a:graphic xmlns:a="http://schemas.openxmlformats.org/drawingml/2006/main">
                  <a:graphicData uri="http://schemas.microsoft.com/office/word/2010/wordprocessingShape">
                    <wps:wsp>
                      <wps:cNvSpPr txBox="1"/>
                      <wps:spPr>
                        <a:xfrm>
                          <a:off x="0" y="0"/>
                          <a:ext cx="1048407" cy="520262"/>
                        </a:xfrm>
                        <a:prstGeom prst="rect">
                          <a:avLst/>
                        </a:prstGeom>
                        <a:solidFill>
                          <a:schemeClr val="lt1"/>
                        </a:solidFill>
                        <a:ln w="6350">
                          <a:solidFill>
                            <a:prstClr val="black"/>
                          </a:solidFill>
                        </a:ln>
                      </wps:spPr>
                      <wps:txbx>
                        <w:txbxContent>
                          <w:p w14:paraId="0DE75514" w14:textId="580D77D7" w:rsidR="00AF7153" w:rsidRDefault="00AF7153" w:rsidP="00AF7153">
                            <w:pPr>
                              <w:jc w:val="center"/>
                            </w:pPr>
                            <w:r>
                              <w:t>Contact sports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3BF47" id="Text Box 46" o:spid="_x0000_s1048" type="#_x0000_t202" style="position:absolute;left:0;text-align:left;margin-left:340.1pt;margin-top:7.55pt;width:82.55pt;height:40.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" fillcolor="white [3201]" strokeweight=".5pt">
                <v:textbox>
                  <w:txbxContent>
                    <w:p w14:paraId="0DE75514" w14:textId="580D77D7" w:rsidR="00AF7153" w:rsidRDefault="00AF7153" w:rsidP="00AF7153">
                      <w:pPr>
                        <w:jc w:val="center"/>
                      </w:pPr>
                      <w:r>
                        <w:t>Contact sports</w:t>
                      </w:r>
                    </w:p>
                  </w:txbxContent>
                </v:textbox>
              </v:shape>
            </w:pict>
          </mc:Fallback>
        </mc:AlternateContent>
      </w:r>
    </w:p>
    <w:p w14:paraId="48014F40" w14:textId="5FCCD292" w:rsidR="00824F1C" w:rsidRDefault="00AF7153" w:rsidP="00873DEF">
      <w:pPr>
        <w:ind w:left="720"/>
        <w:rPr>
          <w:color w:val="4472C4" w:themeColor="accent1"/>
        </w:rPr>
      </w:pPr>
      <w:r w:rsidRPr="00614088">
        <w:rPr>
          <w:noProof/>
        </w:rPr>
        <mc:AlternateContent>
          <mc:Choice Requires="wps">
            <w:drawing>
              <wp:anchor distT="0" distB="0" distL="114300" distR="114300" simplePos="0" relativeHeight="251730944" behindDoc="0" locked="0" layoutInCell="1" allowOverlap="1" wp14:anchorId="711C105E" wp14:editId="2422E3E3">
                <wp:simplePos x="0" y="0"/>
                <wp:positionH relativeFrom="column">
                  <wp:posOffset>640539</wp:posOffset>
                </wp:positionH>
                <wp:positionV relativeFrom="paragraph">
                  <wp:posOffset>148962</wp:posOffset>
                </wp:positionV>
                <wp:extent cx="1048407" cy="283779"/>
                <wp:effectExtent l="0" t="0" r="18415" b="8890"/>
                <wp:wrapNone/>
                <wp:docPr id="45" name="Text Box 45"/>
                <wp:cNvGraphicFramePr/>
                <a:graphic xmlns:a="http://schemas.openxmlformats.org/drawingml/2006/main">
                  <a:graphicData uri="http://schemas.microsoft.com/office/word/2010/wordprocessingShape">
                    <wps:wsp>
                      <wps:cNvSpPr txBox="1"/>
                      <wps:spPr>
                        <a:xfrm>
                          <a:off x="0" y="0"/>
                          <a:ext cx="1048407" cy="283779"/>
                        </a:xfrm>
                        <a:prstGeom prst="rect">
                          <a:avLst/>
                        </a:prstGeom>
                        <a:solidFill>
                          <a:schemeClr val="lt1"/>
                        </a:solidFill>
                        <a:ln w="6350">
                          <a:solidFill>
                            <a:prstClr val="black"/>
                          </a:solidFill>
                        </a:ln>
                      </wps:spPr>
                      <wps:txbx>
                        <w:txbxContent>
                          <w:p w14:paraId="654A9A89" w14:textId="0E1680A9" w:rsidR="00AF7153" w:rsidRDefault="00AF7153" w:rsidP="00AF7153">
                            <w:pPr>
                              <w:jc w:val="center"/>
                            </w:pPr>
                            <w:r>
                              <w:t>Headgear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C105E" id="Text Box 45" o:spid="_x0000_s1049" type="#_x0000_t202" style="position:absolute;left:0;text-align:left;margin-left:50.45pt;margin-top:11.75pt;width:82.55pt;height:22.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" fillcolor="white [3201]" strokeweight=".5pt">
                <v:textbox>
                  <w:txbxContent>
                    <w:p w14:paraId="654A9A89" w14:textId="0E1680A9" w:rsidR="00AF7153" w:rsidRDefault="00AF7153" w:rsidP="00AF7153">
                      <w:pPr>
                        <w:jc w:val="center"/>
                      </w:pPr>
                      <w:r>
                        <w:t>Headgear</w:t>
                      </w:r>
                    </w:p>
                  </w:txbxContent>
                </v:textbox>
              </v:shape>
            </w:pict>
          </mc:Fallback>
        </mc:AlternateContent>
      </w:r>
    </w:p>
    <w:p w14:paraId="36466FD3" w14:textId="473CC233" w:rsidR="00824F1C" w:rsidRDefault="00824F1C" w:rsidP="00873DEF">
      <w:pPr>
        <w:ind w:left="720"/>
        <w:rPr>
          <w:color w:val="4472C4" w:themeColor="accent1"/>
        </w:rPr>
      </w:pPr>
    </w:p>
    <w:p w14:paraId="00F3027C" w14:textId="2266D2D2" w:rsidR="00824F1C" w:rsidRDefault="006E0B91" w:rsidP="00DA7195">
      <w:pPr>
        <w:pStyle w:val="ListParagraph"/>
        <w:numPr>
          <w:ilvl w:val="0"/>
          <w:numId w:val="3"/>
        </w:numPr>
        <w:rPr>
          <w:color w:val="4472C4" w:themeColor="accent1"/>
        </w:rPr>
      </w:pPr>
      <w:r>
        <w:rPr>
          <w:color w:val="4472C4" w:themeColor="accent1"/>
        </w:rPr>
        <w:lastRenderedPageBreak/>
        <w:t>For the causal diagram above, explain any lines or arrows you may have drawn between nodes. Why do you think certain relationships may exist between variables?</w:t>
      </w:r>
    </w:p>
    <w:p w14:paraId="5DB29190" w14:textId="0FD641B2" w:rsidR="006E0B91" w:rsidRDefault="006E0B91" w:rsidP="006E0B91">
      <w:pPr>
        <w:rPr>
          <w:color w:val="4472C4" w:themeColor="accent1"/>
        </w:rPr>
      </w:pPr>
    </w:p>
    <w:p w14:paraId="29A303F6" w14:textId="6DDBB3FB" w:rsidR="006E0B91" w:rsidRDefault="006E0B91" w:rsidP="006E0B91">
      <w:pPr>
        <w:rPr>
          <w:color w:val="4472C4" w:themeColor="accent1"/>
        </w:rPr>
      </w:pPr>
    </w:p>
    <w:p w14:paraId="20948631" w14:textId="7CECCFC0" w:rsidR="006E0B91" w:rsidRDefault="006E0B91" w:rsidP="006E0B91">
      <w:pPr>
        <w:rPr>
          <w:color w:val="4472C4" w:themeColor="accent1"/>
        </w:rPr>
      </w:pPr>
    </w:p>
    <w:p w14:paraId="23EB03AB" w14:textId="09F887F9" w:rsidR="006E0B91" w:rsidRDefault="006E0B91" w:rsidP="006E0B91">
      <w:pPr>
        <w:rPr>
          <w:color w:val="4472C4" w:themeColor="accent1"/>
        </w:rPr>
      </w:pPr>
    </w:p>
    <w:p w14:paraId="1E850E8F" w14:textId="718C5924" w:rsidR="006E0B91" w:rsidRDefault="006E0B91" w:rsidP="006E0B91">
      <w:pPr>
        <w:rPr>
          <w:color w:val="4472C4" w:themeColor="accent1"/>
        </w:rPr>
      </w:pPr>
    </w:p>
    <w:p w14:paraId="3044A813" w14:textId="54F0AD41" w:rsidR="006E0B91" w:rsidRDefault="006E0B91" w:rsidP="006E0B91">
      <w:pPr>
        <w:rPr>
          <w:color w:val="4472C4" w:themeColor="accent1"/>
        </w:rPr>
      </w:pPr>
    </w:p>
    <w:p w14:paraId="303373FA" w14:textId="40F4FDBC" w:rsidR="006E0B91" w:rsidRDefault="006E0B91" w:rsidP="006E0B91">
      <w:pPr>
        <w:rPr>
          <w:color w:val="4472C4" w:themeColor="accent1"/>
        </w:rPr>
      </w:pPr>
    </w:p>
    <w:p w14:paraId="11B6ECD1" w14:textId="31A7C766" w:rsidR="006E0B91" w:rsidRDefault="006E0B91" w:rsidP="006E0B91">
      <w:pPr>
        <w:rPr>
          <w:color w:val="4472C4" w:themeColor="accent1"/>
        </w:rPr>
      </w:pPr>
    </w:p>
    <w:p w14:paraId="0C9953BF" w14:textId="712E88FF" w:rsidR="006E0B91" w:rsidRDefault="006E0B91" w:rsidP="006E0B91">
      <w:pPr>
        <w:rPr>
          <w:color w:val="4472C4" w:themeColor="accent1"/>
        </w:rPr>
      </w:pPr>
    </w:p>
    <w:p w14:paraId="214A8AD6" w14:textId="43BCF24F" w:rsidR="006E0B91" w:rsidRDefault="006E0B91" w:rsidP="006E0B91">
      <w:pPr>
        <w:rPr>
          <w:color w:val="4472C4" w:themeColor="accent1"/>
        </w:rPr>
      </w:pPr>
    </w:p>
    <w:p w14:paraId="42A88DE0" w14:textId="5757A7A9" w:rsidR="006E0B91" w:rsidRDefault="006E0B91" w:rsidP="006E0B91">
      <w:pPr>
        <w:rPr>
          <w:color w:val="4472C4" w:themeColor="accent1"/>
        </w:rPr>
      </w:pPr>
    </w:p>
    <w:p w14:paraId="58C7DDB4" w14:textId="06911E08" w:rsidR="006E0B91" w:rsidRDefault="006E0B91" w:rsidP="006E0B91">
      <w:pPr>
        <w:rPr>
          <w:color w:val="4472C4" w:themeColor="accent1"/>
        </w:rPr>
      </w:pPr>
    </w:p>
    <w:p w14:paraId="0839D201" w14:textId="2D3A3393" w:rsidR="006E0B91" w:rsidRDefault="006E0B91" w:rsidP="006E0B91">
      <w:pPr>
        <w:rPr>
          <w:color w:val="4472C4" w:themeColor="accent1"/>
        </w:rPr>
      </w:pPr>
    </w:p>
    <w:p w14:paraId="2CD9659F" w14:textId="2B1C48B9" w:rsidR="006E0B91" w:rsidRDefault="006E0B91" w:rsidP="006E0B91">
      <w:pPr>
        <w:rPr>
          <w:color w:val="4472C4" w:themeColor="accent1"/>
        </w:rPr>
      </w:pPr>
    </w:p>
    <w:p w14:paraId="771EB161" w14:textId="6F87BDB6" w:rsidR="006E0B91" w:rsidRDefault="006E0B91" w:rsidP="006E0B91">
      <w:pPr>
        <w:rPr>
          <w:color w:val="4472C4" w:themeColor="accent1"/>
        </w:rPr>
      </w:pPr>
    </w:p>
    <w:p w14:paraId="4585E97A" w14:textId="3D5AB8A0" w:rsidR="006E0B91" w:rsidRDefault="006E0B91" w:rsidP="006E0B91">
      <w:pPr>
        <w:rPr>
          <w:color w:val="4472C4" w:themeColor="accent1"/>
        </w:rPr>
      </w:pPr>
    </w:p>
    <w:p w14:paraId="3ADCB637" w14:textId="722F3B4B" w:rsidR="00C35E87" w:rsidRDefault="000C1FF6" w:rsidP="00C35E87">
      <w:pPr>
        <w:pStyle w:val="ListParagraph"/>
        <w:numPr>
          <w:ilvl w:val="0"/>
          <w:numId w:val="3"/>
        </w:numPr>
        <w:rPr>
          <w:color w:val="4472C4" w:themeColor="accent1"/>
        </w:rPr>
      </w:pPr>
      <w:r>
        <w:rPr>
          <w:color w:val="4472C4" w:themeColor="accent1"/>
        </w:rPr>
        <w:t xml:space="preserve">Suppose scientists are interested in the relationship between access to antenatal clinics and maternal mortality. Antenatal clinics provide care from health care individuals during pregnancy. They hypothesize that pregnant individuals in areas with </w:t>
      </w:r>
      <w:r>
        <w:rPr>
          <w:i/>
          <w:iCs/>
          <w:color w:val="4472C4" w:themeColor="accent1"/>
        </w:rPr>
        <w:t xml:space="preserve">easy </w:t>
      </w:r>
      <w:r>
        <w:rPr>
          <w:color w:val="4472C4" w:themeColor="accent1"/>
        </w:rPr>
        <w:t xml:space="preserve">access to antenatal clinics will have lower mortality rates, </w:t>
      </w:r>
      <w:proofErr w:type="gramStart"/>
      <w:r>
        <w:rPr>
          <w:color w:val="4472C4" w:themeColor="accent1"/>
        </w:rPr>
        <w:t>assuming that</w:t>
      </w:r>
      <w:proofErr w:type="gramEnd"/>
      <w:r>
        <w:rPr>
          <w:color w:val="4472C4" w:themeColor="accent1"/>
        </w:rPr>
        <w:t xml:space="preserve"> individuals in fact use the services provided by the clinics. They know of at least a few variables associated with antenatal clinic availability (urban/rural location, distance to nearest clinic, ability of the patient to pay for care, o</w:t>
      </w:r>
      <w:r w:rsidR="00CE6DC7">
        <w:rPr>
          <w:color w:val="4472C4" w:themeColor="accent1"/>
        </w:rPr>
        <w:t xml:space="preserve">ther type of pregnancy care more easily available), and a few variables associated with increased </w:t>
      </w:r>
      <w:r w:rsidR="008F2E5D">
        <w:rPr>
          <w:color w:val="4472C4" w:themeColor="accent1"/>
        </w:rPr>
        <w:t xml:space="preserve">maternal </w:t>
      </w:r>
      <w:r w:rsidR="00CE6DC7">
        <w:rPr>
          <w:color w:val="4472C4" w:themeColor="accent1"/>
        </w:rPr>
        <w:t>mortality (</w:t>
      </w:r>
      <w:r w:rsidR="008F2E5D">
        <w:rPr>
          <w:color w:val="4472C4" w:themeColor="accent1"/>
        </w:rPr>
        <w:t>delivery method, age, state of anemia, pregnancy complications), but the scientists are having trouble determining how everything relates to each other, and are worried they might be missing some important variables. Fill in the causal diagram below with any relationships between variables that you think may be present.</w:t>
      </w:r>
    </w:p>
    <w:p w14:paraId="2F18A23B" w14:textId="60287D09" w:rsidR="00C35E87" w:rsidRDefault="00C35E87" w:rsidP="00C35E87">
      <w:pPr>
        <w:ind w:left="360"/>
        <w:rPr>
          <w:color w:val="4472C4" w:themeColor="accent1"/>
        </w:rPr>
      </w:pPr>
    </w:p>
    <w:p w14:paraId="601F9C70" w14:textId="7555EBE8" w:rsidR="00C35E87" w:rsidRDefault="00C35E87" w:rsidP="00C35E87">
      <w:pPr>
        <w:ind w:left="360"/>
        <w:rPr>
          <w:color w:val="4472C4" w:themeColor="accent1"/>
        </w:rPr>
      </w:pPr>
    </w:p>
    <w:p w14:paraId="0FC8AD61" w14:textId="59BF4498" w:rsidR="00C35E87" w:rsidRDefault="00C35E87" w:rsidP="00C35E87">
      <w:pPr>
        <w:ind w:left="360"/>
        <w:rPr>
          <w:color w:val="4472C4" w:themeColor="accent1"/>
        </w:rPr>
      </w:pPr>
    </w:p>
    <w:p w14:paraId="1FC1EDB2" w14:textId="6B4E6C6F" w:rsidR="00C35E87" w:rsidRDefault="00C35E87" w:rsidP="00C35E87">
      <w:pPr>
        <w:ind w:left="360"/>
        <w:rPr>
          <w:color w:val="4472C4" w:themeColor="accent1"/>
        </w:rPr>
      </w:pPr>
    </w:p>
    <w:p w14:paraId="41A7EB8C" w14:textId="525CBC40" w:rsidR="00C35E87" w:rsidRDefault="00C35E87" w:rsidP="00C35E87">
      <w:pPr>
        <w:ind w:left="360"/>
        <w:rPr>
          <w:color w:val="4472C4" w:themeColor="accent1"/>
        </w:rPr>
      </w:pPr>
    </w:p>
    <w:p w14:paraId="57A49BA9" w14:textId="5E680DBD" w:rsidR="00C35E87" w:rsidRDefault="00C35E87" w:rsidP="00C35E87">
      <w:pPr>
        <w:ind w:left="360"/>
        <w:rPr>
          <w:color w:val="4472C4" w:themeColor="accent1"/>
        </w:rPr>
      </w:pPr>
    </w:p>
    <w:p w14:paraId="4A0F69CD" w14:textId="5E65722C" w:rsidR="00C35E87" w:rsidRDefault="00C35E87" w:rsidP="00C35E87">
      <w:pPr>
        <w:ind w:left="360"/>
        <w:rPr>
          <w:color w:val="4472C4" w:themeColor="accent1"/>
        </w:rPr>
      </w:pPr>
      <w:r w:rsidRPr="008F2E5D">
        <w:rPr>
          <w:noProof/>
        </w:rPr>
        <mc:AlternateContent>
          <mc:Choice Requires="wps">
            <w:drawing>
              <wp:anchor distT="0" distB="0" distL="114300" distR="114300" simplePos="0" relativeHeight="251738112" behindDoc="0" locked="0" layoutInCell="1" allowOverlap="1" wp14:anchorId="6C750708" wp14:editId="1E851B47">
                <wp:simplePos x="0" y="0"/>
                <wp:positionH relativeFrom="column">
                  <wp:posOffset>1023620</wp:posOffset>
                </wp:positionH>
                <wp:positionV relativeFrom="paragraph">
                  <wp:posOffset>182245</wp:posOffset>
                </wp:positionV>
                <wp:extent cx="1048385" cy="472440"/>
                <wp:effectExtent l="0" t="0" r="18415" b="10160"/>
                <wp:wrapNone/>
                <wp:docPr id="49" name="Text Box 49"/>
                <wp:cNvGraphicFramePr/>
                <a:graphic xmlns:a="http://schemas.openxmlformats.org/drawingml/2006/main">
                  <a:graphicData uri="http://schemas.microsoft.com/office/word/2010/wordprocessingShape">
                    <wps:wsp>
                      <wps:cNvSpPr txBox="1"/>
                      <wps:spPr>
                        <a:xfrm>
                          <a:off x="0" y="0"/>
                          <a:ext cx="1048385" cy="472440"/>
                        </a:xfrm>
                        <a:prstGeom prst="rect">
                          <a:avLst/>
                        </a:prstGeom>
                        <a:solidFill>
                          <a:schemeClr val="lt1"/>
                        </a:solidFill>
                        <a:ln w="6350">
                          <a:solidFill>
                            <a:prstClr val="black"/>
                          </a:solidFill>
                        </a:ln>
                      </wps:spPr>
                      <wps:txbx>
                        <w:txbxContent>
                          <w:p w14:paraId="4AEF2FE5" w14:textId="39155626" w:rsidR="008F2E5D" w:rsidRDefault="00FF2A96" w:rsidP="008F2E5D">
                            <w:pPr>
                              <w:jc w:val="center"/>
                            </w:pPr>
                            <w:r>
                              <w:t>Antenatal clinic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50708" id="Text Box 49" o:spid="_x0000_s1050" type="#_x0000_t202" style="position:absolute;left:0;text-align:left;margin-left:80.6pt;margin-top:14.35pt;width:82.55pt;height:37.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" fillcolor="white [3201]" strokeweight=".5pt">
                <v:textbox>
                  <w:txbxContent>
                    <w:p w14:paraId="4AEF2FE5" w14:textId="39155626" w:rsidR="008F2E5D" w:rsidRDefault="00FF2A96" w:rsidP="008F2E5D">
                      <w:pPr>
                        <w:jc w:val="center"/>
                      </w:pPr>
                      <w:r>
                        <w:t>Antenatal clinic access</w:t>
                      </w:r>
                    </w:p>
                  </w:txbxContent>
                </v:textbox>
              </v:shape>
            </w:pict>
          </mc:Fallback>
        </mc:AlternateContent>
      </w:r>
      <w:r w:rsidRPr="008F2E5D">
        <w:rPr>
          <w:noProof/>
        </w:rPr>
        <mc:AlternateContent>
          <mc:Choice Requires="wps">
            <w:drawing>
              <wp:anchor distT="0" distB="0" distL="114300" distR="114300" simplePos="0" relativeHeight="251740160" behindDoc="0" locked="0" layoutInCell="1" allowOverlap="1" wp14:anchorId="595B3579" wp14:editId="6F54AD31">
                <wp:simplePos x="0" y="0"/>
                <wp:positionH relativeFrom="column">
                  <wp:posOffset>2072640</wp:posOffset>
                </wp:positionH>
                <wp:positionV relativeFrom="paragraph">
                  <wp:posOffset>400050</wp:posOffset>
                </wp:positionV>
                <wp:extent cx="906145" cy="0"/>
                <wp:effectExtent l="0" t="0" r="8255" b="12700"/>
                <wp:wrapNone/>
                <wp:docPr id="51" name="Straight Connector 51"/>
                <wp:cNvGraphicFramePr/>
                <a:graphic xmlns:a="http://schemas.openxmlformats.org/drawingml/2006/main">
                  <a:graphicData uri="http://schemas.microsoft.com/office/word/2010/wordprocessingShape">
                    <wps:wsp>
                      <wps:cNvCnPr/>
                      <wps:spPr>
                        <a:xfrm>
                          <a:off x="0" y="0"/>
                          <a:ext cx="9061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A90FE0" id="Straight Connector 51"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63.2pt,31.5pt" to="234.55pt,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" strokecolor="black [3200]" strokeweight=".5pt">
                <v:stroke joinstyle="miter"/>
              </v:line>
            </w:pict>
          </mc:Fallback>
        </mc:AlternateContent>
      </w:r>
      <w:r w:rsidRPr="008F2E5D">
        <w:rPr>
          <w:noProof/>
        </w:rPr>
        <mc:AlternateContent>
          <mc:Choice Requires="wps">
            <w:drawing>
              <wp:anchor distT="0" distB="0" distL="114300" distR="114300" simplePos="0" relativeHeight="251741184" behindDoc="0" locked="0" layoutInCell="1" allowOverlap="1" wp14:anchorId="1BCD68DB" wp14:editId="11867C21">
                <wp:simplePos x="0" y="0"/>
                <wp:positionH relativeFrom="column">
                  <wp:posOffset>3208020</wp:posOffset>
                </wp:positionH>
                <wp:positionV relativeFrom="paragraph">
                  <wp:posOffset>393065</wp:posOffset>
                </wp:positionV>
                <wp:extent cx="811530" cy="0"/>
                <wp:effectExtent l="0" t="63500" r="0" b="76200"/>
                <wp:wrapNone/>
                <wp:docPr id="52" name="Straight Arrow Connector 52"/>
                <wp:cNvGraphicFramePr/>
                <a:graphic xmlns:a="http://schemas.openxmlformats.org/drawingml/2006/main">
                  <a:graphicData uri="http://schemas.microsoft.com/office/word/2010/wordprocessingShape">
                    <wps:wsp>
                      <wps:cNvCnPr/>
                      <wps:spPr>
                        <a:xfrm>
                          <a:off x="0" y="0"/>
                          <a:ext cx="8115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2C34EA" id="Straight Arrow Connector 52" o:spid="_x0000_s1026" type="#_x0000_t32" style="position:absolute;margin-left:252.6pt;margin-top:30.95pt;width:63.9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" strokecolor="black [3200]" strokeweight=".5pt">
                <v:stroke endarrow="block" joinstyle="miter"/>
              </v:shape>
            </w:pict>
          </mc:Fallback>
        </mc:AlternateContent>
      </w:r>
      <w:r w:rsidRPr="008F2E5D">
        <w:rPr>
          <w:noProof/>
        </w:rPr>
        <mc:AlternateContent>
          <mc:Choice Requires="wps">
            <w:drawing>
              <wp:anchor distT="0" distB="0" distL="114300" distR="114300" simplePos="0" relativeHeight="251739136" behindDoc="0" locked="0" layoutInCell="1" allowOverlap="1" wp14:anchorId="4DF0B6EC" wp14:editId="552F4568">
                <wp:simplePos x="0" y="0"/>
                <wp:positionH relativeFrom="column">
                  <wp:posOffset>4018915</wp:posOffset>
                </wp:positionH>
                <wp:positionV relativeFrom="paragraph">
                  <wp:posOffset>190500</wp:posOffset>
                </wp:positionV>
                <wp:extent cx="1048385" cy="472440"/>
                <wp:effectExtent l="0" t="0" r="18415" b="10160"/>
                <wp:wrapNone/>
                <wp:docPr id="50" name="Text Box 50"/>
                <wp:cNvGraphicFramePr/>
                <a:graphic xmlns:a="http://schemas.openxmlformats.org/drawingml/2006/main">
                  <a:graphicData uri="http://schemas.microsoft.com/office/word/2010/wordprocessingShape">
                    <wps:wsp>
                      <wps:cNvSpPr txBox="1"/>
                      <wps:spPr>
                        <a:xfrm>
                          <a:off x="0" y="0"/>
                          <a:ext cx="1048385" cy="472440"/>
                        </a:xfrm>
                        <a:prstGeom prst="rect">
                          <a:avLst/>
                        </a:prstGeom>
                        <a:solidFill>
                          <a:schemeClr val="lt1"/>
                        </a:solidFill>
                        <a:ln w="6350">
                          <a:solidFill>
                            <a:prstClr val="black"/>
                          </a:solidFill>
                        </a:ln>
                      </wps:spPr>
                      <wps:txbx>
                        <w:txbxContent>
                          <w:p w14:paraId="7933DD83" w14:textId="3B8C9711" w:rsidR="008F2E5D" w:rsidRDefault="00FF2A96" w:rsidP="008F2E5D">
                            <w:pPr>
                              <w:jc w:val="center"/>
                            </w:pPr>
                            <w:r>
                              <w:t>Maternal mortality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0B6EC" id="Text Box 50" o:spid="_x0000_s1051" type="#_x0000_t202" style="position:absolute;left:0;text-align:left;margin-left:316.45pt;margin-top:15pt;width:82.55pt;height:37.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" fillcolor="white [3201]" strokeweight=".5pt">
                <v:textbox>
                  <w:txbxContent>
                    <w:p w14:paraId="7933DD83" w14:textId="3B8C9711" w:rsidR="008F2E5D" w:rsidRDefault="00FF2A96" w:rsidP="008F2E5D">
                      <w:pPr>
                        <w:jc w:val="center"/>
                      </w:pPr>
                      <w:r>
                        <w:t>Maternal mortality</w:t>
                      </w:r>
                    </w:p>
                  </w:txbxContent>
                </v:textbox>
              </v:shape>
            </w:pict>
          </mc:Fallback>
        </mc:AlternateContent>
      </w:r>
    </w:p>
    <w:p w14:paraId="7BC50F13" w14:textId="79DF69FE" w:rsidR="00C35E87" w:rsidRDefault="00C35E87" w:rsidP="00C35E87">
      <w:pPr>
        <w:ind w:left="360"/>
        <w:rPr>
          <w:color w:val="4472C4" w:themeColor="accent1"/>
        </w:rPr>
      </w:pPr>
      <w:r w:rsidRPr="008F2E5D">
        <w:rPr>
          <w:noProof/>
        </w:rPr>
        <mc:AlternateContent>
          <mc:Choice Requires="wps">
            <w:drawing>
              <wp:anchor distT="0" distB="0" distL="114300" distR="114300" simplePos="0" relativeHeight="251737088" behindDoc="0" locked="0" layoutInCell="1" allowOverlap="1" wp14:anchorId="0693E33E" wp14:editId="11CCC75B">
                <wp:simplePos x="0" y="0"/>
                <wp:positionH relativeFrom="column">
                  <wp:posOffset>2915920</wp:posOffset>
                </wp:positionH>
                <wp:positionV relativeFrom="paragraph">
                  <wp:posOffset>72587</wp:posOffset>
                </wp:positionV>
                <wp:extent cx="354330" cy="283210"/>
                <wp:effectExtent l="0" t="0" r="1270" b="0"/>
                <wp:wrapNone/>
                <wp:docPr id="48" name="Text Box 48"/>
                <wp:cNvGraphicFramePr/>
                <a:graphic xmlns:a="http://schemas.openxmlformats.org/drawingml/2006/main">
                  <a:graphicData uri="http://schemas.microsoft.com/office/word/2010/wordprocessingShape">
                    <wps:wsp>
                      <wps:cNvSpPr txBox="1"/>
                      <wps:spPr>
                        <a:xfrm>
                          <a:off x="0" y="0"/>
                          <a:ext cx="354330" cy="283210"/>
                        </a:xfrm>
                        <a:prstGeom prst="rect">
                          <a:avLst/>
                        </a:prstGeom>
                        <a:solidFill>
                          <a:schemeClr val="lt1"/>
                        </a:solidFill>
                        <a:ln w="6350">
                          <a:noFill/>
                        </a:ln>
                      </wps:spPr>
                      <wps:txbx>
                        <w:txbxContent>
                          <w:p w14:paraId="3CEF1F99" w14:textId="77777777" w:rsidR="008F2E5D" w:rsidRDefault="008F2E5D" w:rsidP="008F2E5D">
                            <w:pPr>
                              <w:jc w:val="cente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3E33E" id="Text Box 48" o:spid="_x0000_s1052" type="#_x0000_t202" style="position:absolute;left:0;text-align:left;margin-left:229.6pt;margin-top:5.7pt;width:27.9pt;height:22.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" fillcolor="white [3201]" stroked="f" strokeweight=".5pt">
                <v:textbox>
                  <w:txbxContent>
                    <w:p w14:paraId="3CEF1F99" w14:textId="77777777" w:rsidR="008F2E5D" w:rsidRDefault="008F2E5D" w:rsidP="008F2E5D">
                      <w:pPr>
                        <w:jc w:val="center"/>
                      </w:pPr>
                      <w:r>
                        <w:t>?</w:t>
                      </w:r>
                    </w:p>
                  </w:txbxContent>
                </v:textbox>
              </v:shape>
            </w:pict>
          </mc:Fallback>
        </mc:AlternateContent>
      </w:r>
    </w:p>
    <w:p w14:paraId="216D97BF" w14:textId="04634060" w:rsidR="00C35E87" w:rsidRDefault="00C35E87" w:rsidP="00C35E87">
      <w:pPr>
        <w:ind w:left="360"/>
        <w:rPr>
          <w:color w:val="4472C4" w:themeColor="accent1"/>
        </w:rPr>
      </w:pPr>
    </w:p>
    <w:p w14:paraId="6EA94903" w14:textId="6F62E362" w:rsidR="00C35E87" w:rsidRDefault="00C35E87" w:rsidP="00C35E87">
      <w:pPr>
        <w:ind w:left="360"/>
        <w:rPr>
          <w:color w:val="4472C4" w:themeColor="accent1"/>
        </w:rPr>
      </w:pPr>
    </w:p>
    <w:p w14:paraId="3FBA2B00" w14:textId="64107757" w:rsidR="00C35E87" w:rsidRDefault="00C35E87" w:rsidP="00C35E87">
      <w:pPr>
        <w:ind w:left="360"/>
        <w:rPr>
          <w:color w:val="4472C4" w:themeColor="accent1"/>
        </w:rPr>
      </w:pPr>
    </w:p>
    <w:p w14:paraId="363A0426" w14:textId="73742A9D" w:rsidR="00C35E87" w:rsidRDefault="00C35E87" w:rsidP="00C35E87">
      <w:pPr>
        <w:rPr>
          <w:color w:val="4472C4" w:themeColor="accent1"/>
        </w:rPr>
      </w:pPr>
    </w:p>
    <w:p w14:paraId="4A93AF3D" w14:textId="77777777" w:rsidR="00C35E87" w:rsidRDefault="00C35E87" w:rsidP="00C35E87">
      <w:pPr>
        <w:rPr>
          <w:color w:val="4472C4" w:themeColor="accent1"/>
        </w:rPr>
      </w:pPr>
    </w:p>
    <w:p w14:paraId="15757515" w14:textId="561967E4" w:rsidR="00C35E87" w:rsidRDefault="00C35E87" w:rsidP="00C35E87">
      <w:pPr>
        <w:ind w:left="360"/>
        <w:rPr>
          <w:color w:val="4472C4" w:themeColor="accent1"/>
        </w:rPr>
      </w:pPr>
    </w:p>
    <w:p w14:paraId="27B377B0" w14:textId="1FEA7A6B" w:rsidR="00C35E87" w:rsidRDefault="003F774A" w:rsidP="003F774A">
      <w:pPr>
        <w:rPr>
          <w:b/>
          <w:bCs/>
          <w:color w:val="000000" w:themeColor="text1"/>
        </w:rPr>
      </w:pPr>
      <w:r>
        <w:rPr>
          <w:b/>
          <w:bCs/>
          <w:color w:val="000000" w:themeColor="text1"/>
        </w:rPr>
        <w:lastRenderedPageBreak/>
        <w:t>Confounders</w:t>
      </w:r>
    </w:p>
    <w:p w14:paraId="01670F53" w14:textId="69C39C52" w:rsidR="003F774A" w:rsidRDefault="003F774A" w:rsidP="003F774A">
      <w:pPr>
        <w:rPr>
          <w:b/>
          <w:bCs/>
          <w:color w:val="000000" w:themeColor="text1"/>
        </w:rPr>
      </w:pPr>
    </w:p>
    <w:p w14:paraId="4D1A918A" w14:textId="77777777" w:rsidR="00EA22D8" w:rsidRDefault="00EA22D8" w:rsidP="003F774A">
      <w:pPr>
        <w:rPr>
          <w:color w:val="000000" w:themeColor="text1"/>
        </w:rPr>
      </w:pPr>
      <w:r>
        <w:rPr>
          <w:color w:val="000000" w:themeColor="text1"/>
        </w:rPr>
        <w:t>The reason why causal diagrams are so nice is that they can help us easily identify confounding variables, effect modifiers, and precision variables. We’ll touch on confounding first. Recall:</w:t>
      </w:r>
    </w:p>
    <w:p w14:paraId="44C657FA" w14:textId="77777777" w:rsidR="00EA22D8" w:rsidRDefault="00EA22D8" w:rsidP="003F774A">
      <w:pPr>
        <w:rPr>
          <w:color w:val="000000" w:themeColor="text1"/>
        </w:rPr>
      </w:pPr>
    </w:p>
    <w:p w14:paraId="0B859404" w14:textId="6CD2E3A7" w:rsidR="00EA22D8" w:rsidRDefault="00EA22D8" w:rsidP="00EA22D8">
      <w:pPr>
        <w:pStyle w:val="ListParagraph"/>
        <w:numPr>
          <w:ilvl w:val="0"/>
          <w:numId w:val="6"/>
        </w:numPr>
        <w:rPr>
          <w:color w:val="000000" w:themeColor="text1"/>
        </w:rPr>
      </w:pPr>
      <w:r w:rsidRPr="00EA22D8">
        <w:rPr>
          <w:color w:val="000000" w:themeColor="text1"/>
          <w:u w:val="single"/>
        </w:rPr>
        <w:t>Confounder</w:t>
      </w:r>
      <w:r w:rsidRPr="00633E26">
        <w:rPr>
          <w:color w:val="000000" w:themeColor="text1"/>
        </w:rPr>
        <w:t xml:space="preserve"> (or, “confounding variable”):</w:t>
      </w:r>
      <w:r>
        <w:rPr>
          <w:color w:val="000000" w:themeColor="text1"/>
        </w:rPr>
        <w:t xml:space="preserve"> a variable that is </w:t>
      </w:r>
      <w:r>
        <w:rPr>
          <w:i/>
          <w:iCs/>
          <w:color w:val="000000" w:themeColor="text1"/>
        </w:rPr>
        <w:t>causally related to</w:t>
      </w:r>
      <w:r>
        <w:rPr>
          <w:color w:val="000000" w:themeColor="text1"/>
        </w:rPr>
        <w:t xml:space="preserve"> our outcome </w:t>
      </w:r>
      <w:proofErr w:type="gramStart"/>
      <w:r>
        <w:rPr>
          <w:color w:val="000000" w:themeColor="text1"/>
        </w:rPr>
        <w:t>and also</w:t>
      </w:r>
      <w:proofErr w:type="gramEnd"/>
      <w:r>
        <w:rPr>
          <w:color w:val="000000" w:themeColor="text1"/>
        </w:rPr>
        <w:t xml:space="preserve"> </w:t>
      </w:r>
      <w:r>
        <w:rPr>
          <w:i/>
          <w:iCs/>
          <w:color w:val="000000" w:themeColor="text1"/>
        </w:rPr>
        <w:t>associated with</w:t>
      </w:r>
      <w:r>
        <w:rPr>
          <w:color w:val="000000" w:themeColor="text1"/>
        </w:rPr>
        <w:t xml:space="preserve"> the exposure in our sample</w:t>
      </w:r>
    </w:p>
    <w:p w14:paraId="71747C98" w14:textId="6A601D94" w:rsidR="00EA22D8" w:rsidRDefault="00EA22D8" w:rsidP="00EA22D8">
      <w:pPr>
        <w:rPr>
          <w:color w:val="000000" w:themeColor="text1"/>
        </w:rPr>
      </w:pPr>
    </w:p>
    <w:p w14:paraId="045B993A" w14:textId="60329A61" w:rsidR="00EA22D8" w:rsidRDefault="00EA22D8" w:rsidP="00EA22D8">
      <w:pPr>
        <w:rPr>
          <w:color w:val="000000" w:themeColor="text1"/>
        </w:rPr>
      </w:pPr>
      <w:r>
        <w:rPr>
          <w:color w:val="000000" w:themeColor="text1"/>
        </w:rPr>
        <w:t>In a causal diagram, a confounder looks like this:</w:t>
      </w:r>
    </w:p>
    <w:p w14:paraId="462EB0C9" w14:textId="5142690B" w:rsidR="00EA22D8" w:rsidRDefault="007610E6" w:rsidP="00EA22D8">
      <w:pPr>
        <w:rPr>
          <w:color w:val="000000" w:themeColor="text1"/>
        </w:rPr>
      </w:pPr>
      <w:r w:rsidRPr="007610E6">
        <w:rPr>
          <w:noProof/>
          <w:color w:val="000000" w:themeColor="text1"/>
        </w:rPr>
        <mc:AlternateContent>
          <mc:Choice Requires="wps">
            <w:drawing>
              <wp:anchor distT="0" distB="0" distL="114300" distR="114300" simplePos="0" relativeHeight="251743232" behindDoc="0" locked="0" layoutInCell="1" allowOverlap="1" wp14:anchorId="7E20D8AE" wp14:editId="44CBB6B2">
                <wp:simplePos x="0" y="0"/>
                <wp:positionH relativeFrom="column">
                  <wp:posOffset>1339850</wp:posOffset>
                </wp:positionH>
                <wp:positionV relativeFrom="paragraph">
                  <wp:posOffset>186055</wp:posOffset>
                </wp:positionV>
                <wp:extent cx="1339850" cy="527685"/>
                <wp:effectExtent l="0" t="0" r="19050" b="18415"/>
                <wp:wrapNone/>
                <wp:docPr id="53" name="Text Box 53"/>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79F92927" w14:textId="6048CF9D" w:rsidR="007610E6" w:rsidRDefault="007610E6" w:rsidP="007610E6">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0D8AE" id="Text Box 53" o:spid="_x0000_s1053" type="#_x0000_t202" style="position:absolute;margin-left:105.5pt;margin-top:14.65pt;width:105.5pt;height:41.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" fillcolor="white [3201]" strokeweight=".5pt">
                <v:textbox>
                  <w:txbxContent>
                    <w:p w14:paraId="79F92927" w14:textId="6048CF9D" w:rsidR="007610E6" w:rsidRDefault="007610E6" w:rsidP="007610E6">
                      <w:pPr>
                        <w:jc w:val="center"/>
                      </w:pPr>
                      <w:r>
                        <w:t>Predictor of Interest</w:t>
                      </w:r>
                    </w:p>
                  </w:txbxContent>
                </v:textbox>
              </v:shape>
            </w:pict>
          </mc:Fallback>
        </mc:AlternateContent>
      </w:r>
      <w:r w:rsidRPr="007610E6">
        <w:rPr>
          <w:noProof/>
          <w:color w:val="000000" w:themeColor="text1"/>
        </w:rPr>
        <mc:AlternateContent>
          <mc:Choice Requires="wps">
            <w:drawing>
              <wp:anchor distT="0" distB="0" distL="114300" distR="114300" simplePos="0" relativeHeight="251746304" behindDoc="0" locked="0" layoutInCell="1" allowOverlap="1" wp14:anchorId="2A1D7537" wp14:editId="38A7E090">
                <wp:simplePos x="0" y="0"/>
                <wp:positionH relativeFrom="column">
                  <wp:posOffset>2491105</wp:posOffset>
                </wp:positionH>
                <wp:positionV relativeFrom="paragraph">
                  <wp:posOffset>1144270</wp:posOffset>
                </wp:positionV>
                <wp:extent cx="1008380" cy="330835"/>
                <wp:effectExtent l="0" t="0" r="7620" b="12065"/>
                <wp:wrapNone/>
                <wp:docPr id="56" name="Text Box 56"/>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07E0255D" w14:textId="50C1AD02" w:rsidR="007610E6" w:rsidRDefault="007610E6" w:rsidP="007610E6">
                            <w:pPr>
                              <w:jc w:val="center"/>
                            </w:pPr>
                            <w:r>
                              <w:t>Confounder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D7537" id="Text Box 56" o:spid="_x0000_s1054" type="#_x0000_t202" style="position:absolute;margin-left:196.15pt;margin-top:90.1pt;width:79.4pt;height:26.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" fillcolor="white [3201]" strokeweight=".5pt">
                <v:textbox>
                  <w:txbxContent>
                    <w:p w14:paraId="07E0255D" w14:textId="50C1AD02" w:rsidR="007610E6" w:rsidRDefault="007610E6" w:rsidP="007610E6">
                      <w:pPr>
                        <w:jc w:val="center"/>
                      </w:pPr>
                      <w:r>
                        <w:t>Confounder</w:t>
                      </w:r>
                    </w:p>
                  </w:txbxContent>
                </v:textbox>
              </v:shape>
            </w:pict>
          </mc:Fallback>
        </mc:AlternateContent>
      </w:r>
    </w:p>
    <w:p w14:paraId="3ADF0C5D" w14:textId="24902111" w:rsidR="00EA22D8" w:rsidRPr="00EA22D8" w:rsidRDefault="00146DAC" w:rsidP="00EA22D8">
      <w:pPr>
        <w:rPr>
          <w:color w:val="000000" w:themeColor="text1"/>
        </w:rPr>
      </w:pPr>
      <w:r>
        <w:rPr>
          <w:noProof/>
          <w:color w:val="000000" w:themeColor="text1"/>
        </w:rPr>
        <mc:AlternateContent>
          <mc:Choice Requires="wps">
            <w:drawing>
              <wp:anchor distT="0" distB="0" distL="114300" distR="114300" simplePos="0" relativeHeight="251834368" behindDoc="0" locked="0" layoutInCell="1" allowOverlap="1" wp14:anchorId="48514FD5" wp14:editId="6E27118C">
                <wp:simplePos x="0" y="0"/>
                <wp:positionH relativeFrom="column">
                  <wp:posOffset>2680138</wp:posOffset>
                </wp:positionH>
                <wp:positionV relativeFrom="paragraph">
                  <wp:posOffset>189230</wp:posOffset>
                </wp:positionV>
                <wp:extent cx="669925" cy="0"/>
                <wp:effectExtent l="0" t="63500" r="0" b="76200"/>
                <wp:wrapNone/>
                <wp:docPr id="140" name="Straight Arrow Connector 140"/>
                <wp:cNvGraphicFramePr/>
                <a:graphic xmlns:a="http://schemas.openxmlformats.org/drawingml/2006/main">
                  <a:graphicData uri="http://schemas.microsoft.com/office/word/2010/wordprocessingShape">
                    <wps:wsp>
                      <wps:cNvCnPr/>
                      <wps:spPr>
                        <a:xfrm>
                          <a:off x="0" y="0"/>
                          <a:ext cx="669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2F0A01" id="Straight Arrow Connector 140" o:spid="_x0000_s1026" type="#_x0000_t32" style="position:absolute;margin-left:211.05pt;margin-top:14.9pt;width:52.75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" strokecolor="black [3200]" strokeweight=".5pt">
                <v:stroke endarrow="block" joinstyle="miter"/>
              </v:shape>
            </w:pict>
          </mc:Fallback>
        </mc:AlternateContent>
      </w:r>
      <w:r w:rsidR="007610E6" w:rsidRPr="007610E6">
        <w:rPr>
          <w:noProof/>
          <w:color w:val="000000" w:themeColor="text1"/>
        </w:rPr>
        <mc:AlternateContent>
          <mc:Choice Requires="wps">
            <w:drawing>
              <wp:anchor distT="0" distB="0" distL="114300" distR="114300" simplePos="0" relativeHeight="251744256" behindDoc="0" locked="0" layoutInCell="1" allowOverlap="1" wp14:anchorId="359E6508" wp14:editId="308C603A">
                <wp:simplePos x="0" y="0"/>
                <wp:positionH relativeFrom="column">
                  <wp:posOffset>3349625</wp:posOffset>
                </wp:positionH>
                <wp:positionV relativeFrom="paragraph">
                  <wp:posOffset>55180</wp:posOffset>
                </wp:positionV>
                <wp:extent cx="1008380" cy="331076"/>
                <wp:effectExtent l="0" t="0" r="7620" b="12065"/>
                <wp:wrapNone/>
                <wp:docPr id="54" name="Text Box 54"/>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098852AE" w14:textId="5CE51D43" w:rsidR="007610E6" w:rsidRDefault="007610E6" w:rsidP="007610E6">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E6508" id="Text Box 54" o:spid="_x0000_s1055" type="#_x0000_t202" style="position:absolute;margin-left:263.75pt;margin-top:4.35pt;width:79.4pt;height:26.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" fillcolor="white [3201]" strokeweight=".5pt">
                <v:textbox>
                  <w:txbxContent>
                    <w:p w14:paraId="098852AE" w14:textId="5CE51D43" w:rsidR="007610E6" w:rsidRDefault="007610E6" w:rsidP="007610E6">
                      <w:pPr>
                        <w:jc w:val="center"/>
                      </w:pPr>
                      <w:r>
                        <w:t>Outcome</w:t>
                      </w:r>
                    </w:p>
                  </w:txbxContent>
                </v:textbox>
              </v:shape>
            </w:pict>
          </mc:Fallback>
        </mc:AlternateContent>
      </w:r>
    </w:p>
    <w:p w14:paraId="6A952934" w14:textId="27F96783" w:rsidR="007610E6" w:rsidRDefault="007610E6" w:rsidP="007610E6">
      <w:pPr>
        <w:rPr>
          <w:color w:val="4472C4" w:themeColor="accent1"/>
        </w:rPr>
      </w:pPr>
    </w:p>
    <w:p w14:paraId="6B259147" w14:textId="18830126" w:rsidR="007610E6" w:rsidRDefault="009624D3" w:rsidP="007610E6">
      <w:pPr>
        <w:rPr>
          <w:color w:val="4472C4" w:themeColor="accent1"/>
        </w:rPr>
      </w:pPr>
      <w:r w:rsidRPr="007610E6">
        <w:rPr>
          <w:noProof/>
          <w:color w:val="000000" w:themeColor="text1"/>
        </w:rPr>
        <mc:AlternateContent>
          <mc:Choice Requires="wps">
            <w:drawing>
              <wp:anchor distT="0" distB="0" distL="114300" distR="114300" simplePos="0" relativeHeight="251750400" behindDoc="0" locked="0" layoutInCell="1" allowOverlap="1" wp14:anchorId="4D771E31" wp14:editId="39302E40">
                <wp:simplePos x="0" y="0"/>
                <wp:positionH relativeFrom="column">
                  <wp:posOffset>1947041</wp:posOffset>
                </wp:positionH>
                <wp:positionV relativeFrom="paragraph">
                  <wp:posOffset>156078</wp:posOffset>
                </wp:positionV>
                <wp:extent cx="543911" cy="575441"/>
                <wp:effectExtent l="0" t="0" r="15240" b="21590"/>
                <wp:wrapNone/>
                <wp:docPr id="59" name="Straight Connector 59"/>
                <wp:cNvGraphicFramePr/>
                <a:graphic xmlns:a="http://schemas.openxmlformats.org/drawingml/2006/main">
                  <a:graphicData uri="http://schemas.microsoft.com/office/word/2010/wordprocessingShape">
                    <wps:wsp>
                      <wps:cNvCnPr/>
                      <wps:spPr>
                        <a:xfrm>
                          <a:off x="0" y="0"/>
                          <a:ext cx="543911" cy="5754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1A7E8" id="Straight Connector 59"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3pt,12.3pt" to="196.15pt,5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" strokecolor="black [3200]" strokeweight=".5pt">
                <v:stroke joinstyle="miter"/>
              </v:line>
            </w:pict>
          </mc:Fallback>
        </mc:AlternateContent>
      </w:r>
      <w:r w:rsidRPr="007610E6">
        <w:rPr>
          <w:noProof/>
          <w:color w:val="000000" w:themeColor="text1"/>
        </w:rPr>
        <mc:AlternateContent>
          <mc:Choice Requires="wps">
            <w:drawing>
              <wp:anchor distT="0" distB="0" distL="114300" distR="114300" simplePos="0" relativeHeight="251745280" behindDoc="0" locked="0" layoutInCell="1" allowOverlap="1" wp14:anchorId="6642A4DD" wp14:editId="7E0A4609">
                <wp:simplePos x="0" y="0"/>
                <wp:positionH relativeFrom="column">
                  <wp:posOffset>3499485</wp:posOffset>
                </wp:positionH>
                <wp:positionV relativeFrom="paragraph">
                  <wp:posOffset>13072</wp:posOffset>
                </wp:positionV>
                <wp:extent cx="378460" cy="600228"/>
                <wp:effectExtent l="0" t="25400" r="40640" b="22225"/>
                <wp:wrapNone/>
                <wp:docPr id="55" name="Straight Arrow Connector 55"/>
                <wp:cNvGraphicFramePr/>
                <a:graphic xmlns:a="http://schemas.openxmlformats.org/drawingml/2006/main">
                  <a:graphicData uri="http://schemas.microsoft.com/office/word/2010/wordprocessingShape">
                    <wps:wsp>
                      <wps:cNvCnPr/>
                      <wps:spPr>
                        <a:xfrm flipV="1">
                          <a:off x="0" y="0"/>
                          <a:ext cx="378460" cy="6002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96A34" id="Straight Arrow Connector 55" o:spid="_x0000_s1026" type="#_x0000_t32" style="position:absolute;margin-left:275.55pt;margin-top:1.05pt;width:29.8pt;height:47.2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" strokecolor="black [3200]" strokeweight=".5pt">
                <v:stroke endarrow="block" joinstyle="miter"/>
              </v:shape>
            </w:pict>
          </mc:Fallback>
        </mc:AlternateContent>
      </w:r>
    </w:p>
    <w:p w14:paraId="008CD821" w14:textId="6F03C8CA" w:rsidR="007610E6" w:rsidRDefault="007610E6" w:rsidP="007610E6">
      <w:pPr>
        <w:rPr>
          <w:color w:val="4472C4" w:themeColor="accent1"/>
        </w:rPr>
      </w:pPr>
    </w:p>
    <w:p w14:paraId="20D112E1" w14:textId="5358A28B" w:rsidR="007610E6" w:rsidRDefault="007610E6" w:rsidP="007610E6">
      <w:pPr>
        <w:rPr>
          <w:color w:val="4472C4" w:themeColor="accent1"/>
        </w:rPr>
      </w:pPr>
    </w:p>
    <w:p w14:paraId="6FA05E79" w14:textId="5C1D6ED8" w:rsidR="007610E6" w:rsidRDefault="007610E6" w:rsidP="007610E6">
      <w:pPr>
        <w:rPr>
          <w:color w:val="4472C4" w:themeColor="accent1"/>
        </w:rPr>
      </w:pPr>
    </w:p>
    <w:p w14:paraId="3CC48C6C" w14:textId="07971EA4" w:rsidR="007610E6" w:rsidRDefault="007610E6" w:rsidP="007610E6">
      <w:pPr>
        <w:rPr>
          <w:color w:val="4472C4" w:themeColor="accent1"/>
        </w:rPr>
      </w:pPr>
    </w:p>
    <w:p w14:paraId="0AC50E63" w14:textId="339CFB57" w:rsidR="007610E6" w:rsidRDefault="007610E6" w:rsidP="007610E6">
      <w:pPr>
        <w:rPr>
          <w:color w:val="4472C4" w:themeColor="accent1"/>
        </w:rPr>
      </w:pPr>
    </w:p>
    <w:p w14:paraId="6CB081A7" w14:textId="77777777" w:rsidR="007610E6" w:rsidRDefault="007610E6" w:rsidP="007610E6">
      <w:pPr>
        <w:rPr>
          <w:color w:val="4472C4" w:themeColor="accent1"/>
        </w:rPr>
      </w:pPr>
    </w:p>
    <w:p w14:paraId="5ABA5AD9" w14:textId="32B7133D" w:rsidR="007610E6" w:rsidRDefault="009624D3" w:rsidP="007610E6">
      <w:pPr>
        <w:rPr>
          <w:color w:val="000000" w:themeColor="text1"/>
        </w:rPr>
      </w:pPr>
      <w:r>
        <w:rPr>
          <w:color w:val="000000" w:themeColor="text1"/>
        </w:rPr>
        <w:t>We can see that the confounder both causes the outcome (denote</w:t>
      </w:r>
      <w:r w:rsidR="000D2381">
        <w:rPr>
          <w:color w:val="000000" w:themeColor="text1"/>
        </w:rPr>
        <w:t>d</w:t>
      </w:r>
      <w:r>
        <w:rPr>
          <w:color w:val="000000" w:themeColor="text1"/>
        </w:rPr>
        <w:t xml:space="preserve"> with an arrow) and is associated with the predictor of interest (denote</w:t>
      </w:r>
      <w:r w:rsidR="000D2381">
        <w:rPr>
          <w:color w:val="000000" w:themeColor="text1"/>
        </w:rPr>
        <w:t>d</w:t>
      </w:r>
      <w:r>
        <w:rPr>
          <w:color w:val="000000" w:themeColor="text1"/>
        </w:rPr>
        <w:t xml:space="preserve"> by a line).</w:t>
      </w:r>
      <w:r w:rsidR="000D2381">
        <w:rPr>
          <w:color w:val="000000" w:themeColor="text1"/>
        </w:rPr>
        <w:t xml:space="preserve"> A variable can also be a confounder if it causes </w:t>
      </w:r>
      <w:r w:rsidR="000D2381">
        <w:rPr>
          <w:i/>
          <w:iCs/>
          <w:color w:val="000000" w:themeColor="text1"/>
        </w:rPr>
        <w:t>both</w:t>
      </w:r>
      <w:r w:rsidR="000D2381">
        <w:rPr>
          <w:color w:val="000000" w:themeColor="text1"/>
        </w:rPr>
        <w:t xml:space="preserve"> the outcome and predictor of interest, like this:</w:t>
      </w:r>
    </w:p>
    <w:p w14:paraId="3469E0CE" w14:textId="4B1D838F" w:rsidR="00E065CA" w:rsidRDefault="00E065CA" w:rsidP="007610E6">
      <w:pPr>
        <w:rPr>
          <w:color w:val="000000" w:themeColor="text1"/>
        </w:rPr>
      </w:pPr>
    </w:p>
    <w:p w14:paraId="66A32FFF" w14:textId="3264AED7" w:rsidR="00E065CA" w:rsidRDefault="000157A7" w:rsidP="007610E6">
      <w:pPr>
        <w:rPr>
          <w:color w:val="000000" w:themeColor="text1"/>
        </w:rPr>
      </w:pPr>
      <w:r w:rsidRPr="000157A7">
        <w:rPr>
          <w:noProof/>
          <w:color w:val="000000" w:themeColor="text1"/>
        </w:rPr>
        <mc:AlternateContent>
          <mc:Choice Requires="wps">
            <w:drawing>
              <wp:anchor distT="0" distB="0" distL="114300" distR="114300" simplePos="0" relativeHeight="251757568" behindDoc="0" locked="0" layoutInCell="1" allowOverlap="1" wp14:anchorId="2D68FCCD" wp14:editId="62088385">
                <wp:simplePos x="0" y="0"/>
                <wp:positionH relativeFrom="column">
                  <wp:posOffset>2491105</wp:posOffset>
                </wp:positionH>
                <wp:positionV relativeFrom="paragraph">
                  <wp:posOffset>1131570</wp:posOffset>
                </wp:positionV>
                <wp:extent cx="1008380" cy="330835"/>
                <wp:effectExtent l="0" t="0" r="7620" b="12065"/>
                <wp:wrapNone/>
                <wp:docPr id="64" name="Text Box 64"/>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61CE959C" w14:textId="77777777" w:rsidR="000157A7" w:rsidRDefault="000157A7" w:rsidP="000157A7">
                            <w:pPr>
                              <w:jc w:val="center"/>
                            </w:pPr>
                            <w:r>
                              <w:t>Confounder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8FCCD" id="Text Box 64" o:spid="_x0000_s1056" type="#_x0000_t202" style="position:absolute;margin-left:196.15pt;margin-top:89.1pt;width:79.4pt;height:26.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" fillcolor="white [3201]" strokeweight=".5pt">
                <v:textbox>
                  <w:txbxContent>
                    <w:p w14:paraId="61CE959C" w14:textId="77777777" w:rsidR="000157A7" w:rsidRDefault="000157A7" w:rsidP="000157A7">
                      <w:pPr>
                        <w:jc w:val="center"/>
                      </w:pPr>
                      <w:r>
                        <w:t>Confounder</w:t>
                      </w:r>
                    </w:p>
                  </w:txbxContent>
                </v:textbox>
              </v:shape>
            </w:pict>
          </mc:Fallback>
        </mc:AlternateContent>
      </w:r>
      <w:r w:rsidRPr="000157A7">
        <w:rPr>
          <w:noProof/>
          <w:color w:val="000000" w:themeColor="text1"/>
        </w:rPr>
        <mc:AlternateContent>
          <mc:Choice Requires="wps">
            <w:drawing>
              <wp:anchor distT="0" distB="0" distL="114300" distR="114300" simplePos="0" relativeHeight="251754496" behindDoc="0" locked="0" layoutInCell="1" allowOverlap="1" wp14:anchorId="3137C2E6" wp14:editId="7BAA6106">
                <wp:simplePos x="0" y="0"/>
                <wp:positionH relativeFrom="column">
                  <wp:posOffset>1339850</wp:posOffset>
                </wp:positionH>
                <wp:positionV relativeFrom="paragraph">
                  <wp:posOffset>173355</wp:posOffset>
                </wp:positionV>
                <wp:extent cx="1339850" cy="527685"/>
                <wp:effectExtent l="0" t="0" r="19050" b="18415"/>
                <wp:wrapNone/>
                <wp:docPr id="61" name="Text Box 61"/>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787E507E" w14:textId="77777777" w:rsidR="000157A7" w:rsidRDefault="000157A7" w:rsidP="000157A7">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7C2E6" id="Text Box 61" o:spid="_x0000_s1057" type="#_x0000_t202" style="position:absolute;margin-left:105.5pt;margin-top:13.65pt;width:105.5pt;height:41.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" fillcolor="white [3201]" strokeweight=".5pt">
                <v:textbox>
                  <w:txbxContent>
                    <w:p w14:paraId="787E507E" w14:textId="77777777" w:rsidR="000157A7" w:rsidRDefault="000157A7" w:rsidP="000157A7">
                      <w:pPr>
                        <w:jc w:val="center"/>
                      </w:pPr>
                      <w:r>
                        <w:t>Predictor of Interest</w:t>
                      </w:r>
                    </w:p>
                  </w:txbxContent>
                </v:textbox>
              </v:shape>
            </w:pict>
          </mc:Fallback>
        </mc:AlternateContent>
      </w:r>
      <w:r w:rsidRPr="000157A7">
        <w:rPr>
          <w:noProof/>
          <w:color w:val="000000" w:themeColor="text1"/>
        </w:rPr>
        <mc:AlternateContent>
          <mc:Choice Requires="wps">
            <w:drawing>
              <wp:anchor distT="0" distB="0" distL="114300" distR="114300" simplePos="0" relativeHeight="251755520" behindDoc="0" locked="0" layoutInCell="1" allowOverlap="1" wp14:anchorId="0B2BF7B5" wp14:editId="52592FF8">
                <wp:simplePos x="0" y="0"/>
                <wp:positionH relativeFrom="column">
                  <wp:posOffset>3349625</wp:posOffset>
                </wp:positionH>
                <wp:positionV relativeFrom="paragraph">
                  <wp:posOffset>227965</wp:posOffset>
                </wp:positionV>
                <wp:extent cx="1008380" cy="330835"/>
                <wp:effectExtent l="0" t="0" r="7620" b="12065"/>
                <wp:wrapNone/>
                <wp:docPr id="62" name="Text Box 62"/>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39E05E3B" w14:textId="77777777" w:rsidR="000157A7" w:rsidRDefault="000157A7" w:rsidP="000157A7">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BF7B5" id="Text Box 62" o:spid="_x0000_s1058" type="#_x0000_t202" style="position:absolute;margin-left:263.75pt;margin-top:17.95pt;width:79.4pt;height:26.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" fillcolor="white [3201]" strokeweight=".5pt">
                <v:textbox>
                  <w:txbxContent>
                    <w:p w14:paraId="39E05E3B" w14:textId="77777777" w:rsidR="000157A7" w:rsidRDefault="000157A7" w:rsidP="000157A7">
                      <w:pPr>
                        <w:jc w:val="center"/>
                      </w:pPr>
                      <w:r>
                        <w:t>Outcome</w:t>
                      </w:r>
                    </w:p>
                  </w:txbxContent>
                </v:textbox>
              </v:shape>
            </w:pict>
          </mc:Fallback>
        </mc:AlternateContent>
      </w:r>
    </w:p>
    <w:p w14:paraId="32BC2709" w14:textId="6F0E9150" w:rsidR="00E065CA" w:rsidRDefault="00E065CA" w:rsidP="007610E6">
      <w:pPr>
        <w:rPr>
          <w:color w:val="000000" w:themeColor="text1"/>
        </w:rPr>
      </w:pPr>
    </w:p>
    <w:p w14:paraId="60B05C98" w14:textId="68AFA06B" w:rsidR="00E065CA" w:rsidRDefault="00146DAC" w:rsidP="007610E6">
      <w:pPr>
        <w:rPr>
          <w:color w:val="000000" w:themeColor="text1"/>
        </w:rPr>
      </w:pPr>
      <w:r>
        <w:rPr>
          <w:noProof/>
          <w:color w:val="000000" w:themeColor="text1"/>
        </w:rPr>
        <mc:AlternateContent>
          <mc:Choice Requires="wps">
            <w:drawing>
              <wp:anchor distT="0" distB="0" distL="114300" distR="114300" simplePos="0" relativeHeight="251835392" behindDoc="0" locked="0" layoutInCell="1" allowOverlap="1" wp14:anchorId="34AA07BC" wp14:editId="5A5E5266">
                <wp:simplePos x="0" y="0"/>
                <wp:positionH relativeFrom="column">
                  <wp:posOffset>2680138</wp:posOffset>
                </wp:positionH>
                <wp:positionV relativeFrom="paragraph">
                  <wp:posOffset>47012</wp:posOffset>
                </wp:positionV>
                <wp:extent cx="669925" cy="0"/>
                <wp:effectExtent l="0" t="63500" r="0" b="76200"/>
                <wp:wrapNone/>
                <wp:docPr id="141" name="Straight Arrow Connector 141"/>
                <wp:cNvGraphicFramePr/>
                <a:graphic xmlns:a="http://schemas.openxmlformats.org/drawingml/2006/main">
                  <a:graphicData uri="http://schemas.microsoft.com/office/word/2010/wordprocessingShape">
                    <wps:wsp>
                      <wps:cNvCnPr/>
                      <wps:spPr>
                        <a:xfrm>
                          <a:off x="0" y="0"/>
                          <a:ext cx="669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95BC2E" id="Straight Arrow Connector 141" o:spid="_x0000_s1026" type="#_x0000_t32" style="position:absolute;margin-left:211.05pt;margin-top:3.7pt;width:52.75pt;height:0;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" strokecolor="black [3200]" strokeweight=".5pt">
                <v:stroke endarrow="block" joinstyle="miter"/>
              </v:shape>
            </w:pict>
          </mc:Fallback>
        </mc:AlternateContent>
      </w:r>
      <w:r w:rsidR="000157A7" w:rsidRPr="000157A7">
        <w:rPr>
          <w:noProof/>
          <w:color w:val="000000" w:themeColor="text1"/>
        </w:rPr>
        <mc:AlternateContent>
          <mc:Choice Requires="wps">
            <w:drawing>
              <wp:anchor distT="0" distB="0" distL="114300" distR="114300" simplePos="0" relativeHeight="251756544" behindDoc="0" locked="0" layoutInCell="1" allowOverlap="1" wp14:anchorId="66BF1398" wp14:editId="4292229F">
                <wp:simplePos x="0" y="0"/>
                <wp:positionH relativeFrom="column">
                  <wp:posOffset>3499945</wp:posOffset>
                </wp:positionH>
                <wp:positionV relativeFrom="paragraph">
                  <wp:posOffset>188661</wp:posOffset>
                </wp:positionV>
                <wp:extent cx="378460" cy="625716"/>
                <wp:effectExtent l="0" t="25400" r="40640" b="22225"/>
                <wp:wrapNone/>
                <wp:docPr id="63" name="Straight Arrow Connector 63"/>
                <wp:cNvGraphicFramePr/>
                <a:graphic xmlns:a="http://schemas.openxmlformats.org/drawingml/2006/main">
                  <a:graphicData uri="http://schemas.microsoft.com/office/word/2010/wordprocessingShape">
                    <wps:wsp>
                      <wps:cNvCnPr/>
                      <wps:spPr>
                        <a:xfrm flipV="1">
                          <a:off x="0" y="0"/>
                          <a:ext cx="378460" cy="625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90579" id="Straight Arrow Connector 63" o:spid="_x0000_s1026" type="#_x0000_t32" style="position:absolute;margin-left:275.6pt;margin-top:14.85pt;width:29.8pt;height:49.2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" strokecolor="black [3200]" strokeweight=".5pt">
                <v:stroke endarrow="block" joinstyle="miter"/>
              </v:shape>
            </w:pict>
          </mc:Fallback>
        </mc:AlternateContent>
      </w:r>
    </w:p>
    <w:p w14:paraId="068C649F" w14:textId="21B12720" w:rsidR="00E065CA" w:rsidRDefault="000157A7" w:rsidP="007610E6">
      <w:pPr>
        <w:rPr>
          <w:color w:val="000000" w:themeColor="text1"/>
        </w:rPr>
      </w:pPr>
      <w:r w:rsidRPr="000157A7">
        <w:rPr>
          <w:noProof/>
          <w:color w:val="000000" w:themeColor="text1"/>
        </w:rPr>
        <mc:AlternateContent>
          <mc:Choice Requires="wps">
            <w:drawing>
              <wp:anchor distT="0" distB="0" distL="114300" distR="114300" simplePos="0" relativeHeight="251761664" behindDoc="0" locked="0" layoutInCell="1" allowOverlap="1" wp14:anchorId="55841976" wp14:editId="0229DACB">
                <wp:simplePos x="0" y="0"/>
                <wp:positionH relativeFrom="column">
                  <wp:posOffset>1947129</wp:posOffset>
                </wp:positionH>
                <wp:positionV relativeFrom="paragraph">
                  <wp:posOffset>146488</wp:posOffset>
                </wp:positionV>
                <wp:extent cx="543472" cy="534276"/>
                <wp:effectExtent l="25400" t="25400" r="15875" b="12065"/>
                <wp:wrapNone/>
                <wp:docPr id="67" name="Straight Arrow Connector 67"/>
                <wp:cNvGraphicFramePr/>
                <a:graphic xmlns:a="http://schemas.openxmlformats.org/drawingml/2006/main">
                  <a:graphicData uri="http://schemas.microsoft.com/office/word/2010/wordprocessingShape">
                    <wps:wsp>
                      <wps:cNvCnPr/>
                      <wps:spPr>
                        <a:xfrm flipH="1" flipV="1">
                          <a:off x="0" y="0"/>
                          <a:ext cx="543472" cy="534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0C7B8" id="Straight Arrow Connector 67" o:spid="_x0000_s1026" type="#_x0000_t32" style="position:absolute;margin-left:153.3pt;margin-top:11.55pt;width:42.8pt;height:42.05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" strokecolor="black [3200]" strokeweight=".5pt">
                <v:stroke endarrow="block" joinstyle="miter"/>
              </v:shape>
            </w:pict>
          </mc:Fallback>
        </mc:AlternateContent>
      </w:r>
    </w:p>
    <w:p w14:paraId="48820FB2" w14:textId="7B2F5E97" w:rsidR="00E065CA" w:rsidRDefault="00E065CA" w:rsidP="007610E6">
      <w:pPr>
        <w:rPr>
          <w:color w:val="000000" w:themeColor="text1"/>
        </w:rPr>
      </w:pPr>
    </w:p>
    <w:p w14:paraId="7AA1DAC2" w14:textId="66185F10" w:rsidR="00E065CA" w:rsidRDefault="00E065CA" w:rsidP="007610E6">
      <w:pPr>
        <w:rPr>
          <w:color w:val="000000" w:themeColor="text1"/>
        </w:rPr>
      </w:pPr>
    </w:p>
    <w:p w14:paraId="215BC46A" w14:textId="14F6DFA0" w:rsidR="00E065CA" w:rsidRDefault="00E065CA" w:rsidP="007610E6">
      <w:pPr>
        <w:rPr>
          <w:color w:val="000000" w:themeColor="text1"/>
        </w:rPr>
      </w:pPr>
    </w:p>
    <w:p w14:paraId="60F7A8C2" w14:textId="298FCA77" w:rsidR="00E065CA" w:rsidRDefault="00E065CA" w:rsidP="007610E6">
      <w:pPr>
        <w:rPr>
          <w:color w:val="000000" w:themeColor="text1"/>
        </w:rPr>
      </w:pPr>
    </w:p>
    <w:p w14:paraId="06A258E6" w14:textId="4A654530" w:rsidR="00E065CA" w:rsidRDefault="00E065CA" w:rsidP="007610E6">
      <w:pPr>
        <w:rPr>
          <w:color w:val="000000" w:themeColor="text1"/>
        </w:rPr>
      </w:pPr>
    </w:p>
    <w:p w14:paraId="35634BAC" w14:textId="79DF9C30" w:rsidR="00E065CA" w:rsidRDefault="00E065CA" w:rsidP="007610E6">
      <w:pPr>
        <w:rPr>
          <w:color w:val="000000" w:themeColor="text1"/>
        </w:rPr>
      </w:pPr>
    </w:p>
    <w:p w14:paraId="3E138336" w14:textId="77777777" w:rsidR="004103A2" w:rsidRDefault="004103A2" w:rsidP="007610E6">
      <w:pPr>
        <w:rPr>
          <w:color w:val="000000" w:themeColor="text1"/>
        </w:rPr>
      </w:pPr>
    </w:p>
    <w:p w14:paraId="6E274915" w14:textId="77777777" w:rsidR="004103A2" w:rsidRDefault="004103A2" w:rsidP="007610E6">
      <w:pPr>
        <w:rPr>
          <w:color w:val="000000" w:themeColor="text1"/>
        </w:rPr>
      </w:pPr>
    </w:p>
    <w:p w14:paraId="4A11C174" w14:textId="77777777" w:rsidR="004103A2" w:rsidRDefault="004103A2" w:rsidP="007610E6">
      <w:pPr>
        <w:rPr>
          <w:color w:val="000000" w:themeColor="text1"/>
        </w:rPr>
      </w:pPr>
    </w:p>
    <w:p w14:paraId="34F89FDF" w14:textId="77777777" w:rsidR="004103A2" w:rsidRDefault="004103A2" w:rsidP="007610E6">
      <w:pPr>
        <w:rPr>
          <w:color w:val="000000" w:themeColor="text1"/>
        </w:rPr>
      </w:pPr>
    </w:p>
    <w:p w14:paraId="1FBFFB74" w14:textId="77777777" w:rsidR="004103A2" w:rsidRDefault="004103A2" w:rsidP="007610E6">
      <w:pPr>
        <w:rPr>
          <w:color w:val="000000" w:themeColor="text1"/>
        </w:rPr>
      </w:pPr>
    </w:p>
    <w:p w14:paraId="5F1DC652" w14:textId="77777777" w:rsidR="004103A2" w:rsidRDefault="004103A2" w:rsidP="007610E6">
      <w:pPr>
        <w:rPr>
          <w:color w:val="000000" w:themeColor="text1"/>
        </w:rPr>
      </w:pPr>
    </w:p>
    <w:p w14:paraId="16BE68D9" w14:textId="77777777" w:rsidR="004103A2" w:rsidRDefault="004103A2" w:rsidP="007610E6">
      <w:pPr>
        <w:rPr>
          <w:color w:val="000000" w:themeColor="text1"/>
        </w:rPr>
      </w:pPr>
    </w:p>
    <w:p w14:paraId="365FF0E8" w14:textId="77777777" w:rsidR="004103A2" w:rsidRDefault="004103A2" w:rsidP="007610E6">
      <w:pPr>
        <w:rPr>
          <w:color w:val="000000" w:themeColor="text1"/>
        </w:rPr>
      </w:pPr>
    </w:p>
    <w:p w14:paraId="22C847C3" w14:textId="77777777" w:rsidR="004103A2" w:rsidRDefault="004103A2" w:rsidP="007610E6">
      <w:pPr>
        <w:rPr>
          <w:color w:val="000000" w:themeColor="text1"/>
        </w:rPr>
      </w:pPr>
    </w:p>
    <w:p w14:paraId="7C5754D3" w14:textId="77777777" w:rsidR="004103A2" w:rsidRDefault="004103A2" w:rsidP="007610E6">
      <w:pPr>
        <w:rPr>
          <w:color w:val="000000" w:themeColor="text1"/>
        </w:rPr>
      </w:pPr>
    </w:p>
    <w:p w14:paraId="51FEC595" w14:textId="100A75D6" w:rsidR="00DB6F77" w:rsidRDefault="00DB6F77" w:rsidP="007610E6">
      <w:pPr>
        <w:rPr>
          <w:color w:val="000000" w:themeColor="text1"/>
        </w:rPr>
      </w:pPr>
      <w:r>
        <w:rPr>
          <w:color w:val="000000" w:themeColor="text1"/>
        </w:rPr>
        <w:lastRenderedPageBreak/>
        <w:t xml:space="preserve">HOWEVER, the direction of the arrow matters here. If the predictor of interest </w:t>
      </w:r>
      <w:r>
        <w:rPr>
          <w:i/>
          <w:iCs/>
          <w:color w:val="000000" w:themeColor="text1"/>
        </w:rPr>
        <w:t>causes</w:t>
      </w:r>
      <w:r>
        <w:rPr>
          <w:color w:val="000000" w:themeColor="text1"/>
        </w:rPr>
        <w:t xml:space="preserve"> the potential confounder, then it is in fact </w:t>
      </w:r>
      <w:r>
        <w:rPr>
          <w:i/>
          <w:iCs/>
          <w:color w:val="000000" w:themeColor="text1"/>
        </w:rPr>
        <w:t>not</w:t>
      </w:r>
      <w:r>
        <w:rPr>
          <w:color w:val="000000" w:themeColor="text1"/>
        </w:rPr>
        <w:t xml:space="preserve"> a confounder. </w:t>
      </w:r>
    </w:p>
    <w:p w14:paraId="044BE1A3" w14:textId="5B3F519A" w:rsidR="00DB6F77" w:rsidRDefault="00DB6F77" w:rsidP="007610E6">
      <w:pPr>
        <w:rPr>
          <w:color w:val="000000" w:themeColor="text1"/>
        </w:rPr>
      </w:pPr>
    </w:p>
    <w:p w14:paraId="4028690C" w14:textId="18BD35ED" w:rsidR="00DB6F77" w:rsidRDefault="00DB6F77" w:rsidP="007610E6">
      <w:pPr>
        <w:rPr>
          <w:color w:val="000000" w:themeColor="text1"/>
        </w:rPr>
      </w:pPr>
      <w:r w:rsidRPr="00DB6F77">
        <w:rPr>
          <w:noProof/>
          <w:color w:val="000000" w:themeColor="text1"/>
        </w:rPr>
        <mc:AlternateContent>
          <mc:Choice Requires="wps">
            <w:drawing>
              <wp:anchor distT="0" distB="0" distL="114300" distR="114300" simplePos="0" relativeHeight="251778048" behindDoc="0" locked="0" layoutInCell="1" allowOverlap="1" wp14:anchorId="737D5E66" wp14:editId="2DCA8B75">
                <wp:simplePos x="0" y="0"/>
                <wp:positionH relativeFrom="column">
                  <wp:posOffset>1386840</wp:posOffset>
                </wp:positionH>
                <wp:positionV relativeFrom="paragraph">
                  <wp:posOffset>64135</wp:posOffset>
                </wp:positionV>
                <wp:extent cx="1339850" cy="527685"/>
                <wp:effectExtent l="0" t="0" r="19050" b="18415"/>
                <wp:wrapNone/>
                <wp:docPr id="82" name="Text Box 82"/>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43BD87AA" w14:textId="77777777" w:rsidR="00DB6F77" w:rsidRDefault="00DB6F77" w:rsidP="00DB6F77">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D5E66" id="Text Box 82" o:spid="_x0000_s1059" type="#_x0000_t202" style="position:absolute;margin-left:109.2pt;margin-top:5.05pt;width:105.5pt;height:41.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" fillcolor="white [3201]" strokeweight=".5pt">
                <v:textbox>
                  <w:txbxContent>
                    <w:p w14:paraId="43BD87AA" w14:textId="77777777" w:rsidR="00DB6F77" w:rsidRDefault="00DB6F77" w:rsidP="00DB6F77">
                      <w:pPr>
                        <w:jc w:val="center"/>
                      </w:pPr>
                      <w:r>
                        <w:t>Predictor of Interest</w:t>
                      </w:r>
                    </w:p>
                  </w:txbxContent>
                </v:textbox>
              </v:shape>
            </w:pict>
          </mc:Fallback>
        </mc:AlternateContent>
      </w:r>
      <w:r w:rsidRPr="00DB6F77">
        <w:rPr>
          <w:noProof/>
          <w:color w:val="000000" w:themeColor="text1"/>
        </w:rPr>
        <mc:AlternateContent>
          <mc:Choice Requires="wps">
            <w:drawing>
              <wp:anchor distT="0" distB="0" distL="114300" distR="114300" simplePos="0" relativeHeight="251779072" behindDoc="0" locked="0" layoutInCell="1" allowOverlap="1" wp14:anchorId="04784F32" wp14:editId="7FF63D99">
                <wp:simplePos x="0" y="0"/>
                <wp:positionH relativeFrom="column">
                  <wp:posOffset>3397141</wp:posOffset>
                </wp:positionH>
                <wp:positionV relativeFrom="paragraph">
                  <wp:posOffset>118964</wp:posOffset>
                </wp:positionV>
                <wp:extent cx="1008380" cy="330835"/>
                <wp:effectExtent l="0" t="0" r="7620" b="12065"/>
                <wp:wrapNone/>
                <wp:docPr id="83" name="Text Box 83"/>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7DC7C628" w14:textId="77777777" w:rsidR="00DB6F77" w:rsidRDefault="00DB6F77" w:rsidP="00DB6F77">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84F32" id="Text Box 83" o:spid="_x0000_s1060" type="#_x0000_t202" style="position:absolute;margin-left:267.5pt;margin-top:9.35pt;width:79.4pt;height:26.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" fillcolor="white [3201]" strokeweight=".5pt">
                <v:textbox>
                  <w:txbxContent>
                    <w:p w14:paraId="7DC7C628" w14:textId="77777777" w:rsidR="00DB6F77" w:rsidRDefault="00DB6F77" w:rsidP="00DB6F77">
                      <w:pPr>
                        <w:jc w:val="center"/>
                      </w:pPr>
                      <w:r>
                        <w:t>Outcome</w:t>
                      </w:r>
                    </w:p>
                  </w:txbxContent>
                </v:textbox>
              </v:shape>
            </w:pict>
          </mc:Fallback>
        </mc:AlternateContent>
      </w:r>
    </w:p>
    <w:p w14:paraId="28F6AD71" w14:textId="26CEFBBE" w:rsidR="00DB6F77" w:rsidRDefault="004C5CDF" w:rsidP="007610E6">
      <w:pPr>
        <w:rPr>
          <w:color w:val="000000" w:themeColor="text1"/>
        </w:rPr>
      </w:pPr>
      <w:r>
        <w:rPr>
          <w:noProof/>
          <w:color w:val="000000" w:themeColor="text1"/>
        </w:rPr>
        <mc:AlternateContent>
          <mc:Choice Requires="wps">
            <w:drawing>
              <wp:anchor distT="0" distB="0" distL="114300" distR="114300" simplePos="0" relativeHeight="251836416" behindDoc="0" locked="0" layoutInCell="1" allowOverlap="1" wp14:anchorId="6D9C6191" wp14:editId="46FBE5DF">
                <wp:simplePos x="0" y="0"/>
                <wp:positionH relativeFrom="column">
                  <wp:posOffset>2727216</wp:posOffset>
                </wp:positionH>
                <wp:positionV relativeFrom="paragraph">
                  <wp:posOffset>83470</wp:posOffset>
                </wp:positionV>
                <wp:extent cx="670253" cy="0"/>
                <wp:effectExtent l="0" t="63500" r="0" b="76200"/>
                <wp:wrapNone/>
                <wp:docPr id="142" name="Straight Arrow Connector 142"/>
                <wp:cNvGraphicFramePr/>
                <a:graphic xmlns:a="http://schemas.openxmlformats.org/drawingml/2006/main">
                  <a:graphicData uri="http://schemas.microsoft.com/office/word/2010/wordprocessingShape">
                    <wps:wsp>
                      <wps:cNvCnPr/>
                      <wps:spPr>
                        <a:xfrm>
                          <a:off x="0" y="0"/>
                          <a:ext cx="6702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22DE9F" id="Straight Arrow Connector 142" o:spid="_x0000_s1026" type="#_x0000_t32" style="position:absolute;margin-left:214.75pt;margin-top:6.55pt;width:52.8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" strokecolor="black [3200]" strokeweight=".5pt">
                <v:stroke endarrow="block" joinstyle="miter"/>
              </v:shape>
            </w:pict>
          </mc:Fallback>
        </mc:AlternateContent>
      </w:r>
    </w:p>
    <w:p w14:paraId="3876D7C3" w14:textId="341FE1FD" w:rsidR="00DB6F77" w:rsidRDefault="00DB6F77" w:rsidP="007610E6">
      <w:pPr>
        <w:rPr>
          <w:color w:val="000000" w:themeColor="text1"/>
        </w:rPr>
      </w:pPr>
      <w:r w:rsidRPr="00DB6F77">
        <w:rPr>
          <w:noProof/>
          <w:color w:val="000000" w:themeColor="text1"/>
        </w:rPr>
        <mc:AlternateContent>
          <mc:Choice Requires="wps">
            <w:drawing>
              <wp:anchor distT="0" distB="0" distL="114300" distR="114300" simplePos="0" relativeHeight="251780096" behindDoc="0" locked="0" layoutInCell="1" allowOverlap="1" wp14:anchorId="33E6B7A5" wp14:editId="2108AFA6">
                <wp:simplePos x="0" y="0"/>
                <wp:positionH relativeFrom="column">
                  <wp:posOffset>3397469</wp:posOffset>
                </wp:positionH>
                <wp:positionV relativeFrom="paragraph">
                  <wp:posOffset>81586</wp:posOffset>
                </wp:positionV>
                <wp:extent cx="480607" cy="745292"/>
                <wp:effectExtent l="0" t="25400" r="40640" b="17145"/>
                <wp:wrapNone/>
                <wp:docPr id="84" name="Straight Arrow Connector 84"/>
                <wp:cNvGraphicFramePr/>
                <a:graphic xmlns:a="http://schemas.openxmlformats.org/drawingml/2006/main">
                  <a:graphicData uri="http://schemas.microsoft.com/office/word/2010/wordprocessingShape">
                    <wps:wsp>
                      <wps:cNvCnPr/>
                      <wps:spPr>
                        <a:xfrm flipV="1">
                          <a:off x="0" y="0"/>
                          <a:ext cx="480607" cy="745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B009E" id="Straight Arrow Connector 84" o:spid="_x0000_s1026" type="#_x0000_t32" style="position:absolute;margin-left:267.5pt;margin-top:6.4pt;width:37.85pt;height:58.7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" strokecolor="black [3200]" strokeweight=".5pt">
                <v:stroke endarrow="block" joinstyle="miter"/>
              </v:shape>
            </w:pict>
          </mc:Fallback>
        </mc:AlternateContent>
      </w:r>
    </w:p>
    <w:p w14:paraId="33DD359B" w14:textId="444BB67F" w:rsidR="00DB6F77" w:rsidRPr="00DB6F77" w:rsidRDefault="00DB6F77" w:rsidP="007610E6">
      <w:pPr>
        <w:rPr>
          <w:color w:val="000000" w:themeColor="text1"/>
        </w:rPr>
      </w:pPr>
      <w:r w:rsidRPr="00DB6F77">
        <w:rPr>
          <w:noProof/>
          <w:color w:val="000000" w:themeColor="text1"/>
        </w:rPr>
        <mc:AlternateContent>
          <mc:Choice Requires="wps">
            <w:drawing>
              <wp:anchor distT="0" distB="0" distL="114300" distR="114300" simplePos="0" relativeHeight="251783168" behindDoc="0" locked="0" layoutInCell="1" allowOverlap="1" wp14:anchorId="45D7CDEE" wp14:editId="70C02B40">
                <wp:simplePos x="0" y="0"/>
                <wp:positionH relativeFrom="column">
                  <wp:posOffset>2073166</wp:posOffset>
                </wp:positionH>
                <wp:positionV relativeFrom="paragraph">
                  <wp:posOffset>35209</wp:posOffset>
                </wp:positionV>
                <wp:extent cx="464732" cy="605461"/>
                <wp:effectExtent l="0" t="0" r="43815" b="42545"/>
                <wp:wrapNone/>
                <wp:docPr id="87" name="Straight Arrow Connector 87"/>
                <wp:cNvGraphicFramePr/>
                <a:graphic xmlns:a="http://schemas.openxmlformats.org/drawingml/2006/main">
                  <a:graphicData uri="http://schemas.microsoft.com/office/word/2010/wordprocessingShape">
                    <wps:wsp>
                      <wps:cNvCnPr/>
                      <wps:spPr>
                        <a:xfrm>
                          <a:off x="0" y="0"/>
                          <a:ext cx="464732" cy="6054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9494A" id="Straight Arrow Connector 87" o:spid="_x0000_s1026" type="#_x0000_t32" style="position:absolute;margin-left:163.25pt;margin-top:2.75pt;width:36.6pt;height:47.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" strokecolor="black [3200]" strokeweight=".5pt">
                <v:stroke endarrow="block" joinstyle="miter"/>
              </v:shape>
            </w:pict>
          </mc:Fallback>
        </mc:AlternateContent>
      </w:r>
    </w:p>
    <w:p w14:paraId="22776966" w14:textId="77777777" w:rsidR="00DB6F77" w:rsidRDefault="00DB6F77" w:rsidP="007610E6">
      <w:pPr>
        <w:rPr>
          <w:color w:val="000000" w:themeColor="text1"/>
        </w:rPr>
      </w:pPr>
    </w:p>
    <w:p w14:paraId="44D72F8E" w14:textId="37D0092B" w:rsidR="00DB6F77" w:rsidRDefault="00DB6F77" w:rsidP="007610E6">
      <w:pPr>
        <w:rPr>
          <w:color w:val="000000" w:themeColor="text1"/>
        </w:rPr>
      </w:pPr>
    </w:p>
    <w:p w14:paraId="05631081" w14:textId="42FC8C90" w:rsidR="00DB6F77" w:rsidRDefault="00DB6F77" w:rsidP="007610E6">
      <w:pPr>
        <w:rPr>
          <w:color w:val="000000" w:themeColor="text1"/>
        </w:rPr>
      </w:pPr>
      <w:r w:rsidRPr="00DB6F77">
        <w:rPr>
          <w:noProof/>
          <w:color w:val="000000" w:themeColor="text1"/>
        </w:rPr>
        <mc:AlternateContent>
          <mc:Choice Requires="wps">
            <w:drawing>
              <wp:anchor distT="0" distB="0" distL="114300" distR="114300" simplePos="0" relativeHeight="251781120" behindDoc="0" locked="0" layoutInCell="1" allowOverlap="1" wp14:anchorId="257A3328" wp14:editId="47D5F6A7">
                <wp:simplePos x="0" y="0"/>
                <wp:positionH relativeFrom="column">
                  <wp:posOffset>2167868</wp:posOffset>
                </wp:positionH>
                <wp:positionV relativeFrom="paragraph">
                  <wp:posOffset>82966</wp:posOffset>
                </wp:positionV>
                <wp:extent cx="1710559" cy="330835"/>
                <wp:effectExtent l="0" t="0" r="17145" b="12065"/>
                <wp:wrapNone/>
                <wp:docPr id="85" name="Text Box 85"/>
                <wp:cNvGraphicFramePr/>
                <a:graphic xmlns:a="http://schemas.openxmlformats.org/drawingml/2006/main">
                  <a:graphicData uri="http://schemas.microsoft.com/office/word/2010/wordprocessingShape">
                    <wps:wsp>
                      <wps:cNvSpPr txBox="1"/>
                      <wps:spPr>
                        <a:xfrm>
                          <a:off x="0" y="0"/>
                          <a:ext cx="1710559" cy="330835"/>
                        </a:xfrm>
                        <a:prstGeom prst="rect">
                          <a:avLst/>
                        </a:prstGeom>
                        <a:solidFill>
                          <a:schemeClr val="lt1"/>
                        </a:solidFill>
                        <a:ln w="6350">
                          <a:solidFill>
                            <a:prstClr val="black"/>
                          </a:solidFill>
                        </a:ln>
                      </wps:spPr>
                      <wps:txbx>
                        <w:txbxContent>
                          <w:p w14:paraId="3A4D6B52" w14:textId="04E4BC47" w:rsidR="00DB6F77" w:rsidRDefault="00DB6F77" w:rsidP="00DB6F77">
                            <w:pPr>
                              <w:jc w:val="center"/>
                            </w:pPr>
                            <w:r>
                              <w:t>NOT a Confounder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A3328" id="Text Box 85" o:spid="_x0000_s1061" type="#_x0000_t202" style="position:absolute;margin-left:170.7pt;margin-top:6.55pt;width:134.7pt;height:26.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" fillcolor="white [3201]" strokeweight=".5pt">
                <v:textbox>
                  <w:txbxContent>
                    <w:p w14:paraId="3A4D6B52" w14:textId="04E4BC47" w:rsidR="00DB6F77" w:rsidRDefault="00DB6F77" w:rsidP="00DB6F77">
                      <w:pPr>
                        <w:jc w:val="center"/>
                      </w:pPr>
                      <w:r>
                        <w:t xml:space="preserve">NOT a </w:t>
                      </w:r>
                      <w:r>
                        <w:t>C</w:t>
                      </w:r>
                      <w:r>
                        <w:t>o</w:t>
                      </w:r>
                      <w:r>
                        <w:t>nfounder</w:t>
                      </w:r>
                    </w:p>
                  </w:txbxContent>
                </v:textbox>
              </v:shape>
            </w:pict>
          </mc:Fallback>
        </mc:AlternateContent>
      </w:r>
    </w:p>
    <w:p w14:paraId="031743B5" w14:textId="77777777" w:rsidR="00DB6F77" w:rsidRDefault="00DB6F77" w:rsidP="007610E6">
      <w:pPr>
        <w:rPr>
          <w:color w:val="000000" w:themeColor="text1"/>
        </w:rPr>
      </w:pPr>
    </w:p>
    <w:p w14:paraId="609CAF98" w14:textId="77777777" w:rsidR="004103A2" w:rsidRDefault="004103A2" w:rsidP="007610E6">
      <w:pPr>
        <w:rPr>
          <w:color w:val="000000" w:themeColor="text1"/>
        </w:rPr>
      </w:pPr>
    </w:p>
    <w:p w14:paraId="0B9C953B" w14:textId="77777777" w:rsidR="004103A2" w:rsidRDefault="004103A2" w:rsidP="007610E6">
      <w:pPr>
        <w:rPr>
          <w:color w:val="000000" w:themeColor="text1"/>
        </w:rPr>
      </w:pPr>
    </w:p>
    <w:p w14:paraId="12E71EAB" w14:textId="4F29A811" w:rsidR="004103A2" w:rsidRPr="004103A2" w:rsidRDefault="004103A2" w:rsidP="007610E6">
      <w:pPr>
        <w:rPr>
          <w:color w:val="000000" w:themeColor="text1"/>
        </w:rPr>
      </w:pPr>
      <w:r>
        <w:rPr>
          <w:color w:val="000000" w:themeColor="text1"/>
        </w:rPr>
        <w:t xml:space="preserve">In this case, the variable is </w:t>
      </w:r>
      <w:r>
        <w:rPr>
          <w:i/>
          <w:iCs/>
          <w:color w:val="000000" w:themeColor="text1"/>
        </w:rPr>
        <w:t>on the causal pathway</w:t>
      </w:r>
      <w:r>
        <w:rPr>
          <w:color w:val="000000" w:themeColor="text1"/>
        </w:rPr>
        <w:t xml:space="preserve"> between the predictor of interest and the outcome.</w:t>
      </w:r>
      <w:r w:rsidR="00043F32">
        <w:rPr>
          <w:color w:val="000000" w:themeColor="text1"/>
        </w:rPr>
        <w:t xml:space="preserve"> A confounder cannot be on the causal pathway from the predictor of interest to the outcome.</w:t>
      </w:r>
    </w:p>
    <w:p w14:paraId="045764BD" w14:textId="77777777" w:rsidR="004103A2" w:rsidRDefault="004103A2" w:rsidP="007610E6">
      <w:pPr>
        <w:rPr>
          <w:color w:val="000000" w:themeColor="text1"/>
        </w:rPr>
      </w:pPr>
    </w:p>
    <w:p w14:paraId="798B4CE9" w14:textId="5BB2E219" w:rsidR="000D2381" w:rsidRDefault="00806DA4" w:rsidP="007610E6">
      <w:pPr>
        <w:rPr>
          <w:color w:val="000000" w:themeColor="text1"/>
        </w:rPr>
      </w:pPr>
      <w:r>
        <w:rPr>
          <w:color w:val="000000" w:themeColor="text1"/>
        </w:rPr>
        <w:t xml:space="preserve">Recall that we don’t need to worry about confounding in randomized trials, because individuals are randomly assigned to treatment or control. Because individuals are randomly assigned to treatment or control, the treatment variable </w:t>
      </w:r>
      <w:r>
        <w:rPr>
          <w:i/>
          <w:iCs/>
          <w:color w:val="000000" w:themeColor="text1"/>
        </w:rPr>
        <w:t>cannot</w:t>
      </w:r>
      <w:r>
        <w:rPr>
          <w:color w:val="000000" w:themeColor="text1"/>
        </w:rPr>
        <w:t xml:space="preserve"> be associated with any other variable (unless randomization fails). </w:t>
      </w:r>
      <w:proofErr w:type="gramStart"/>
      <w:r>
        <w:rPr>
          <w:color w:val="000000" w:themeColor="text1"/>
        </w:rPr>
        <w:t>This is why</w:t>
      </w:r>
      <w:proofErr w:type="gramEnd"/>
      <w:r>
        <w:rPr>
          <w:color w:val="000000" w:themeColor="text1"/>
        </w:rPr>
        <w:t xml:space="preserve"> we can make causal statements with randomized trials (and hence why they are so useful!)</w:t>
      </w:r>
    </w:p>
    <w:p w14:paraId="7898CFB1" w14:textId="1964A7BF" w:rsidR="00A770A3" w:rsidRDefault="00A770A3" w:rsidP="007610E6">
      <w:pPr>
        <w:rPr>
          <w:color w:val="000000" w:themeColor="text1"/>
        </w:rPr>
      </w:pPr>
    </w:p>
    <w:p w14:paraId="45841A56" w14:textId="77F327CF" w:rsidR="00A770A3" w:rsidRDefault="00A770A3" w:rsidP="007610E6">
      <w:pPr>
        <w:rPr>
          <w:color w:val="000000" w:themeColor="text1"/>
        </w:rPr>
      </w:pPr>
    </w:p>
    <w:p w14:paraId="464B36D8" w14:textId="77777777" w:rsidR="00A770A3" w:rsidRDefault="00A770A3" w:rsidP="007610E6">
      <w:pPr>
        <w:rPr>
          <w:color w:val="000000" w:themeColor="text1"/>
        </w:rPr>
      </w:pPr>
    </w:p>
    <w:p w14:paraId="73C14B8B" w14:textId="319A9481" w:rsidR="00806DA4" w:rsidRDefault="00550E30" w:rsidP="007610E6">
      <w:pPr>
        <w:rPr>
          <w:color w:val="000000" w:themeColor="text1"/>
        </w:rPr>
      </w:pPr>
      <w:r w:rsidRPr="005D43B5">
        <w:rPr>
          <w:noProof/>
          <w:color w:val="000000" w:themeColor="text1"/>
        </w:rPr>
        <mc:AlternateContent>
          <mc:Choice Requires="wps">
            <w:drawing>
              <wp:anchor distT="0" distB="0" distL="114300" distR="114300" simplePos="0" relativeHeight="251764736" behindDoc="0" locked="0" layoutInCell="1" allowOverlap="1" wp14:anchorId="614A5DF3" wp14:editId="055BA209">
                <wp:simplePos x="0" y="0"/>
                <wp:positionH relativeFrom="column">
                  <wp:posOffset>3626156</wp:posOffset>
                </wp:positionH>
                <wp:positionV relativeFrom="paragraph">
                  <wp:posOffset>136240</wp:posOffset>
                </wp:positionV>
                <wp:extent cx="1008380" cy="330835"/>
                <wp:effectExtent l="0" t="0" r="7620" b="12065"/>
                <wp:wrapNone/>
                <wp:docPr id="69" name="Text Box 69"/>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10B304D3" w14:textId="77777777" w:rsidR="005D43B5" w:rsidRDefault="005D43B5" w:rsidP="005D43B5">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A5DF3" id="Text Box 69" o:spid="_x0000_s1062" type="#_x0000_t202" style="position:absolute;margin-left:285.5pt;margin-top:10.75pt;width:79.4pt;height:26.0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" fillcolor="white [3201]" strokeweight=".5pt">
                <v:textbox>
                  <w:txbxContent>
                    <w:p w14:paraId="10B304D3" w14:textId="77777777" w:rsidR="005D43B5" w:rsidRDefault="005D43B5" w:rsidP="005D43B5">
                      <w:pPr>
                        <w:jc w:val="center"/>
                      </w:pPr>
                      <w:r>
                        <w:t>Outcome</w:t>
                      </w:r>
                    </w:p>
                  </w:txbxContent>
                </v:textbox>
              </v:shape>
            </w:pict>
          </mc:Fallback>
        </mc:AlternateContent>
      </w:r>
      <w:r w:rsidRPr="005D43B5">
        <w:rPr>
          <w:noProof/>
          <w:color w:val="000000" w:themeColor="text1"/>
        </w:rPr>
        <mc:AlternateContent>
          <mc:Choice Requires="wps">
            <w:drawing>
              <wp:anchor distT="0" distB="0" distL="114300" distR="114300" simplePos="0" relativeHeight="251763712" behindDoc="0" locked="0" layoutInCell="1" allowOverlap="1" wp14:anchorId="2ACBA0E9" wp14:editId="36A5038E">
                <wp:simplePos x="0" y="0"/>
                <wp:positionH relativeFrom="column">
                  <wp:posOffset>1103367</wp:posOffset>
                </wp:positionH>
                <wp:positionV relativeFrom="paragraph">
                  <wp:posOffset>136306</wp:posOffset>
                </wp:positionV>
                <wp:extent cx="1339850" cy="326696"/>
                <wp:effectExtent l="0" t="0" r="19050" b="16510"/>
                <wp:wrapNone/>
                <wp:docPr id="68" name="Text Box 68"/>
                <wp:cNvGraphicFramePr/>
                <a:graphic xmlns:a="http://schemas.openxmlformats.org/drawingml/2006/main">
                  <a:graphicData uri="http://schemas.microsoft.com/office/word/2010/wordprocessingShape">
                    <wps:wsp>
                      <wps:cNvSpPr txBox="1"/>
                      <wps:spPr>
                        <a:xfrm>
                          <a:off x="0" y="0"/>
                          <a:ext cx="1339850" cy="326696"/>
                        </a:xfrm>
                        <a:prstGeom prst="rect">
                          <a:avLst/>
                        </a:prstGeom>
                        <a:solidFill>
                          <a:schemeClr val="lt1"/>
                        </a:solidFill>
                        <a:ln w="6350">
                          <a:solidFill>
                            <a:prstClr val="black"/>
                          </a:solidFill>
                        </a:ln>
                      </wps:spPr>
                      <wps:txbx>
                        <w:txbxContent>
                          <w:p w14:paraId="6A9394FC" w14:textId="6B1A3B85" w:rsidR="005D43B5" w:rsidRDefault="005D43B5" w:rsidP="005D43B5">
                            <w:pPr>
                              <w:jc w:val="center"/>
                            </w:pPr>
                            <w:r>
                              <w:t>Treatment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BA0E9" id="Text Box 68" o:spid="_x0000_s1063" type="#_x0000_t202" style="position:absolute;margin-left:86.9pt;margin-top:10.75pt;width:105.5pt;height:25.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" fillcolor="white [3201]" strokeweight=".5pt">
                <v:textbox>
                  <w:txbxContent>
                    <w:p w14:paraId="6A9394FC" w14:textId="6B1A3B85" w:rsidR="005D43B5" w:rsidRDefault="005D43B5" w:rsidP="005D43B5">
                      <w:pPr>
                        <w:jc w:val="center"/>
                      </w:pPr>
                      <w:r>
                        <w:t>Treatment</w:t>
                      </w:r>
                    </w:p>
                  </w:txbxContent>
                </v:textbox>
              </v:shape>
            </w:pict>
          </mc:Fallback>
        </mc:AlternateContent>
      </w:r>
    </w:p>
    <w:p w14:paraId="072975EB" w14:textId="12A8C7A5" w:rsidR="00806DA4" w:rsidRPr="00806DA4" w:rsidRDefault="00B05799" w:rsidP="007610E6">
      <w:pPr>
        <w:rPr>
          <w:color w:val="000000" w:themeColor="text1"/>
        </w:rPr>
      </w:pPr>
      <w:r>
        <w:rPr>
          <w:noProof/>
          <w:color w:val="000000" w:themeColor="text1"/>
        </w:rPr>
        <mc:AlternateContent>
          <mc:Choice Requires="wps">
            <w:drawing>
              <wp:anchor distT="0" distB="0" distL="114300" distR="114300" simplePos="0" relativeHeight="251837440" behindDoc="0" locked="0" layoutInCell="1" allowOverlap="1" wp14:anchorId="6FFFCDD8" wp14:editId="3E86C30D">
                <wp:simplePos x="0" y="0"/>
                <wp:positionH relativeFrom="column">
                  <wp:posOffset>2443435</wp:posOffset>
                </wp:positionH>
                <wp:positionV relativeFrom="paragraph">
                  <wp:posOffset>89929</wp:posOffset>
                </wp:positionV>
                <wp:extent cx="1182633" cy="0"/>
                <wp:effectExtent l="0" t="63500" r="0" b="76200"/>
                <wp:wrapNone/>
                <wp:docPr id="143" name="Straight Arrow Connector 143"/>
                <wp:cNvGraphicFramePr/>
                <a:graphic xmlns:a="http://schemas.openxmlformats.org/drawingml/2006/main">
                  <a:graphicData uri="http://schemas.microsoft.com/office/word/2010/wordprocessingShape">
                    <wps:wsp>
                      <wps:cNvCnPr/>
                      <wps:spPr>
                        <a:xfrm>
                          <a:off x="0" y="0"/>
                          <a:ext cx="11826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E67555" id="Straight Arrow Connector 143" o:spid="_x0000_s1026" type="#_x0000_t32" style="position:absolute;margin-left:192.4pt;margin-top:7.1pt;width:93.1pt;height:0;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" strokecolor="black [3200]" strokeweight=".5pt">
                <v:stroke endarrow="block" joinstyle="miter"/>
              </v:shape>
            </w:pict>
          </mc:Fallback>
        </mc:AlternateContent>
      </w:r>
    </w:p>
    <w:p w14:paraId="0FFD397A" w14:textId="0E8646F1" w:rsidR="000D2381" w:rsidRDefault="00550E30" w:rsidP="007610E6">
      <w:pPr>
        <w:rPr>
          <w:color w:val="000000" w:themeColor="text1"/>
        </w:rPr>
      </w:pPr>
      <w:r>
        <w:rPr>
          <w:noProof/>
          <w:color w:val="000000" w:themeColor="text1"/>
        </w:rPr>
        <mc:AlternateContent>
          <mc:Choice Requires="wps">
            <w:drawing>
              <wp:anchor distT="0" distB="0" distL="114300" distR="114300" simplePos="0" relativeHeight="251658238" behindDoc="0" locked="0" layoutInCell="1" allowOverlap="1" wp14:anchorId="497FF055" wp14:editId="185113F9">
                <wp:simplePos x="0" y="0"/>
                <wp:positionH relativeFrom="column">
                  <wp:posOffset>1300305</wp:posOffset>
                </wp:positionH>
                <wp:positionV relativeFrom="paragraph">
                  <wp:posOffset>189362</wp:posOffset>
                </wp:positionV>
                <wp:extent cx="1024758" cy="315310"/>
                <wp:effectExtent l="0" t="0" r="4445" b="2540"/>
                <wp:wrapNone/>
                <wp:docPr id="75" name="Text Box 75"/>
                <wp:cNvGraphicFramePr/>
                <a:graphic xmlns:a="http://schemas.openxmlformats.org/drawingml/2006/main">
                  <a:graphicData uri="http://schemas.microsoft.com/office/word/2010/wordprocessingShape">
                    <wps:wsp>
                      <wps:cNvSpPr txBox="1"/>
                      <wps:spPr>
                        <a:xfrm>
                          <a:off x="0" y="0"/>
                          <a:ext cx="1024758" cy="315310"/>
                        </a:xfrm>
                        <a:prstGeom prst="rect">
                          <a:avLst/>
                        </a:prstGeom>
                        <a:solidFill>
                          <a:schemeClr val="lt1"/>
                        </a:solidFill>
                        <a:ln w="6350">
                          <a:noFill/>
                        </a:ln>
                      </wps:spPr>
                      <wps:txbx>
                        <w:txbxContent>
                          <w:p w14:paraId="0E77C877" w14:textId="387FA066" w:rsidR="00550E30" w:rsidRPr="00550E30" w:rsidRDefault="00550E30">
                            <w:pPr>
                              <w:rPr>
                                <w:color w:val="FF0000"/>
                              </w:rPr>
                            </w:pPr>
                            <w:r w:rsidRPr="00550E30">
                              <w:rPr>
                                <w:color w:val="FF0000"/>
                              </w:rPr>
                              <w:t>not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7FF055" id="Text Box 75" o:spid="_x0000_s1064" type="#_x0000_t202" style="position:absolute;margin-left:102.4pt;margin-top:14.9pt;width:80.7pt;height:24.85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" fillcolor="white [3201]" stroked="f" strokeweight=".5pt">
                <v:textbox>
                  <w:txbxContent>
                    <w:p w14:paraId="0E77C877" w14:textId="387FA066" w:rsidR="00550E30" w:rsidRPr="00550E30" w:rsidRDefault="00550E30">
                      <w:pPr>
                        <w:rPr>
                          <w:color w:val="FF0000"/>
                        </w:rPr>
                      </w:pPr>
                      <w:r w:rsidRPr="00550E30">
                        <w:rPr>
                          <w:color w:val="FF0000"/>
                        </w:rPr>
                        <w:t>not possible!</w:t>
                      </w:r>
                    </w:p>
                  </w:txbxContent>
                </v:textbox>
              </v:shape>
            </w:pict>
          </mc:Fallback>
        </mc:AlternateContent>
      </w:r>
      <w:r>
        <w:rPr>
          <w:noProof/>
          <w:color w:val="000000" w:themeColor="text1"/>
        </w:rPr>
        <mc:AlternateContent>
          <mc:Choice Requires="wps">
            <w:drawing>
              <wp:anchor distT="0" distB="0" distL="114300" distR="114300" simplePos="0" relativeHeight="251768832" behindDoc="0" locked="0" layoutInCell="1" allowOverlap="1" wp14:anchorId="5E055AC8" wp14:editId="4E612449">
                <wp:simplePos x="0" y="0"/>
                <wp:positionH relativeFrom="column">
                  <wp:posOffset>2022803</wp:posOffset>
                </wp:positionH>
                <wp:positionV relativeFrom="paragraph">
                  <wp:posOffset>93739</wp:posOffset>
                </wp:positionV>
                <wp:extent cx="756285" cy="521598"/>
                <wp:effectExtent l="12700" t="12700" r="0" b="12065"/>
                <wp:wrapNone/>
                <wp:docPr id="74" name="Straight Connector 74"/>
                <wp:cNvGraphicFramePr/>
                <a:graphic xmlns:a="http://schemas.openxmlformats.org/drawingml/2006/main">
                  <a:graphicData uri="http://schemas.microsoft.com/office/word/2010/wordprocessingShape">
                    <wps:wsp>
                      <wps:cNvCnPr/>
                      <wps:spPr>
                        <a:xfrm>
                          <a:off x="0" y="0"/>
                          <a:ext cx="756285" cy="521598"/>
                        </a:xfrm>
                        <a:prstGeom prst="line">
                          <a:avLst/>
                        </a:prstGeom>
                        <a:ln w="222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V relativeFrom="margin">
                  <wp14:pctHeight>0</wp14:pctHeight>
                </wp14:sizeRelV>
              </wp:anchor>
            </w:drawing>
          </mc:Choice>
          <mc:Fallback>
            <w:pict>
              <v:line w14:anchorId="7BCB7731" id="Straight Connector 74" o:spid="_x0000_s1026" style="position:absolute;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9.3pt,7.4pt" to="218.85pt,4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" strokecolor="red" strokeweight="1.75pt">
                <v:stroke dashstyle="dash"/>
              </v:line>
            </w:pict>
          </mc:Fallback>
        </mc:AlternateContent>
      </w:r>
    </w:p>
    <w:p w14:paraId="1A4FA8D9" w14:textId="43758543" w:rsidR="000D2381" w:rsidRDefault="000D2381" w:rsidP="007610E6">
      <w:pPr>
        <w:rPr>
          <w:color w:val="000000" w:themeColor="text1"/>
        </w:rPr>
      </w:pPr>
    </w:p>
    <w:p w14:paraId="02461E69" w14:textId="6FEB3CFE" w:rsidR="000D2381" w:rsidRDefault="000D2381" w:rsidP="007610E6">
      <w:pPr>
        <w:rPr>
          <w:color w:val="000000" w:themeColor="text1"/>
        </w:rPr>
      </w:pPr>
    </w:p>
    <w:p w14:paraId="5CBA8C1D" w14:textId="36F2B5E4" w:rsidR="00DB6F77" w:rsidRDefault="005D43B5" w:rsidP="007610E6">
      <w:pPr>
        <w:rPr>
          <w:color w:val="000000" w:themeColor="text1"/>
        </w:rPr>
      </w:pPr>
      <w:r w:rsidRPr="005D43B5">
        <w:rPr>
          <w:noProof/>
          <w:color w:val="000000" w:themeColor="text1"/>
        </w:rPr>
        <mc:AlternateContent>
          <mc:Choice Requires="wps">
            <w:drawing>
              <wp:anchor distT="0" distB="0" distL="114300" distR="114300" simplePos="0" relativeHeight="251766784" behindDoc="0" locked="0" layoutInCell="1" allowOverlap="1" wp14:anchorId="5310E316" wp14:editId="08C1BC0D">
                <wp:simplePos x="0" y="0"/>
                <wp:positionH relativeFrom="column">
                  <wp:posOffset>2088274</wp:posOffset>
                </wp:positionH>
                <wp:positionV relativeFrom="paragraph">
                  <wp:posOffset>56121</wp:posOffset>
                </wp:positionV>
                <wp:extent cx="1867600" cy="330835"/>
                <wp:effectExtent l="0" t="0" r="12065" b="12065"/>
                <wp:wrapNone/>
                <wp:docPr id="71" name="Text Box 71"/>
                <wp:cNvGraphicFramePr/>
                <a:graphic xmlns:a="http://schemas.openxmlformats.org/drawingml/2006/main">
                  <a:graphicData uri="http://schemas.microsoft.com/office/word/2010/wordprocessingShape">
                    <wps:wsp>
                      <wps:cNvSpPr txBox="1"/>
                      <wps:spPr>
                        <a:xfrm>
                          <a:off x="0" y="0"/>
                          <a:ext cx="1867600" cy="330835"/>
                        </a:xfrm>
                        <a:prstGeom prst="rect">
                          <a:avLst/>
                        </a:prstGeom>
                        <a:solidFill>
                          <a:schemeClr val="lt1"/>
                        </a:solidFill>
                        <a:ln w="6350">
                          <a:solidFill>
                            <a:prstClr val="black"/>
                          </a:solidFill>
                        </a:ln>
                      </wps:spPr>
                      <wps:txbx>
                        <w:txbxContent>
                          <w:p w14:paraId="54158C6A" w14:textId="3B11F73F" w:rsidR="005D43B5" w:rsidRDefault="005D43B5" w:rsidP="005D43B5">
                            <w:pPr>
                              <w:jc w:val="center"/>
                            </w:pPr>
                            <w:r>
                              <w:t>Any other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0E316" id="Text Box 71" o:spid="_x0000_s1065" type="#_x0000_t202" style="position:absolute;margin-left:164.45pt;margin-top:4.4pt;width:147.05pt;height:26.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" fillcolor="white [3201]" strokeweight=".5pt">
                <v:textbox>
                  <w:txbxContent>
                    <w:p w14:paraId="54158C6A" w14:textId="3B11F73F" w:rsidR="005D43B5" w:rsidRDefault="005D43B5" w:rsidP="005D43B5">
                      <w:pPr>
                        <w:jc w:val="center"/>
                      </w:pPr>
                      <w:r>
                        <w:t>Any other variable</w:t>
                      </w:r>
                    </w:p>
                  </w:txbxContent>
                </v:textbox>
              </v:shape>
            </w:pict>
          </mc:Fallback>
        </mc:AlternateContent>
      </w:r>
    </w:p>
    <w:p w14:paraId="2B2F2658" w14:textId="77777777" w:rsidR="00CC3BFC" w:rsidRDefault="00CC3BFC" w:rsidP="007610E6">
      <w:pPr>
        <w:rPr>
          <w:b/>
          <w:bCs/>
          <w:color w:val="000000" w:themeColor="text1"/>
        </w:rPr>
      </w:pPr>
    </w:p>
    <w:p w14:paraId="61017DC4" w14:textId="77777777" w:rsidR="00CC3BFC" w:rsidRDefault="00CC3BFC" w:rsidP="007610E6">
      <w:pPr>
        <w:rPr>
          <w:b/>
          <w:bCs/>
          <w:color w:val="000000" w:themeColor="text1"/>
        </w:rPr>
      </w:pPr>
    </w:p>
    <w:p w14:paraId="495157FD" w14:textId="77777777" w:rsidR="00CC3BFC" w:rsidRDefault="00CC3BFC" w:rsidP="007610E6">
      <w:pPr>
        <w:rPr>
          <w:b/>
          <w:bCs/>
          <w:color w:val="000000" w:themeColor="text1"/>
        </w:rPr>
      </w:pPr>
    </w:p>
    <w:p w14:paraId="0D17B841" w14:textId="77777777" w:rsidR="00CC3BFC" w:rsidRDefault="00CC3BFC" w:rsidP="007610E6">
      <w:pPr>
        <w:rPr>
          <w:b/>
          <w:bCs/>
          <w:color w:val="000000" w:themeColor="text1"/>
        </w:rPr>
      </w:pPr>
    </w:p>
    <w:p w14:paraId="57AE9D76" w14:textId="77777777" w:rsidR="00CC3BFC" w:rsidRDefault="00CC3BFC" w:rsidP="007610E6">
      <w:pPr>
        <w:rPr>
          <w:b/>
          <w:bCs/>
          <w:color w:val="000000" w:themeColor="text1"/>
        </w:rPr>
      </w:pPr>
    </w:p>
    <w:p w14:paraId="62382103" w14:textId="77777777" w:rsidR="00CC3BFC" w:rsidRDefault="00CC3BFC" w:rsidP="007610E6">
      <w:pPr>
        <w:rPr>
          <w:b/>
          <w:bCs/>
          <w:color w:val="000000" w:themeColor="text1"/>
        </w:rPr>
      </w:pPr>
    </w:p>
    <w:p w14:paraId="16853815" w14:textId="77777777" w:rsidR="00CC3BFC" w:rsidRDefault="00CC3BFC" w:rsidP="007610E6">
      <w:pPr>
        <w:rPr>
          <w:b/>
          <w:bCs/>
          <w:color w:val="000000" w:themeColor="text1"/>
        </w:rPr>
      </w:pPr>
    </w:p>
    <w:p w14:paraId="1DAB8B72" w14:textId="77777777" w:rsidR="00CC3BFC" w:rsidRDefault="00CC3BFC" w:rsidP="007610E6">
      <w:pPr>
        <w:rPr>
          <w:b/>
          <w:bCs/>
          <w:color w:val="000000" w:themeColor="text1"/>
        </w:rPr>
      </w:pPr>
    </w:p>
    <w:p w14:paraId="083079CC" w14:textId="77777777" w:rsidR="00CC3BFC" w:rsidRDefault="00CC3BFC" w:rsidP="007610E6">
      <w:pPr>
        <w:rPr>
          <w:b/>
          <w:bCs/>
          <w:color w:val="000000" w:themeColor="text1"/>
        </w:rPr>
      </w:pPr>
    </w:p>
    <w:p w14:paraId="6232F88B" w14:textId="77777777" w:rsidR="00CC3BFC" w:rsidRDefault="00CC3BFC" w:rsidP="007610E6">
      <w:pPr>
        <w:rPr>
          <w:b/>
          <w:bCs/>
          <w:color w:val="000000" w:themeColor="text1"/>
        </w:rPr>
      </w:pPr>
    </w:p>
    <w:p w14:paraId="3E76A72A" w14:textId="77777777" w:rsidR="00CC3BFC" w:rsidRDefault="00CC3BFC" w:rsidP="007610E6">
      <w:pPr>
        <w:rPr>
          <w:b/>
          <w:bCs/>
          <w:color w:val="000000" w:themeColor="text1"/>
        </w:rPr>
      </w:pPr>
    </w:p>
    <w:p w14:paraId="080808F6" w14:textId="77777777" w:rsidR="00CC3BFC" w:rsidRDefault="00CC3BFC" w:rsidP="007610E6">
      <w:pPr>
        <w:rPr>
          <w:b/>
          <w:bCs/>
          <w:color w:val="000000" w:themeColor="text1"/>
        </w:rPr>
      </w:pPr>
    </w:p>
    <w:p w14:paraId="351D0B37" w14:textId="77777777" w:rsidR="00A770A3" w:rsidRDefault="00A770A3" w:rsidP="007610E6">
      <w:pPr>
        <w:rPr>
          <w:b/>
          <w:bCs/>
          <w:color w:val="000000" w:themeColor="text1"/>
        </w:rPr>
      </w:pPr>
    </w:p>
    <w:p w14:paraId="5365A826" w14:textId="4E83E60B" w:rsidR="000D2381" w:rsidRPr="00456F19" w:rsidRDefault="00456F19" w:rsidP="007610E6">
      <w:pPr>
        <w:rPr>
          <w:b/>
          <w:bCs/>
          <w:color w:val="000000" w:themeColor="text1"/>
        </w:rPr>
      </w:pPr>
      <w:r>
        <w:rPr>
          <w:b/>
          <w:bCs/>
          <w:color w:val="000000" w:themeColor="text1"/>
        </w:rPr>
        <w:lastRenderedPageBreak/>
        <w:t>Confounders practice</w:t>
      </w:r>
    </w:p>
    <w:p w14:paraId="13317D89" w14:textId="77777777" w:rsidR="000D2381" w:rsidRPr="000D2381" w:rsidRDefault="000D2381" w:rsidP="007610E6">
      <w:pPr>
        <w:rPr>
          <w:color w:val="000000" w:themeColor="text1"/>
        </w:rPr>
      </w:pPr>
    </w:p>
    <w:p w14:paraId="2BF1E55F" w14:textId="70316DAF" w:rsidR="007610E6" w:rsidRDefault="00C86D62" w:rsidP="00C86D62">
      <w:pPr>
        <w:pStyle w:val="ListParagraph"/>
        <w:numPr>
          <w:ilvl w:val="0"/>
          <w:numId w:val="3"/>
        </w:numPr>
        <w:rPr>
          <w:color w:val="4472C4" w:themeColor="accent1"/>
        </w:rPr>
      </w:pPr>
      <w:r>
        <w:rPr>
          <w:color w:val="4472C4" w:themeColor="accent1"/>
        </w:rPr>
        <w:t>In the example on page 1, Charlie hypothesized that the following relationship existed:</w:t>
      </w:r>
    </w:p>
    <w:p w14:paraId="3349D314" w14:textId="40D859B8" w:rsidR="00C86D62" w:rsidRDefault="00C86D62" w:rsidP="00C86D62">
      <w:pPr>
        <w:rPr>
          <w:color w:val="4472C4" w:themeColor="accent1"/>
        </w:rPr>
      </w:pPr>
    </w:p>
    <w:p w14:paraId="4429A4C8" w14:textId="2245EA38" w:rsidR="00C86D62" w:rsidRDefault="00C86D62" w:rsidP="00C86D62">
      <w:pPr>
        <w:rPr>
          <w:color w:val="4472C4" w:themeColor="accent1"/>
        </w:rPr>
      </w:pPr>
      <w:r w:rsidRPr="00C86D62">
        <w:rPr>
          <w:noProof/>
          <w:color w:val="4472C4" w:themeColor="accent1"/>
        </w:rPr>
        <mc:AlternateContent>
          <mc:Choice Requires="wps">
            <w:drawing>
              <wp:anchor distT="0" distB="0" distL="114300" distR="114300" simplePos="0" relativeHeight="251776000" behindDoc="0" locked="0" layoutInCell="1" allowOverlap="1" wp14:anchorId="00AE6B8F" wp14:editId="0C0CC1E1">
                <wp:simplePos x="0" y="0"/>
                <wp:positionH relativeFrom="column">
                  <wp:posOffset>2821940</wp:posOffset>
                </wp:positionH>
                <wp:positionV relativeFrom="paragraph">
                  <wp:posOffset>255905</wp:posOffset>
                </wp:positionV>
                <wp:extent cx="669925" cy="0"/>
                <wp:effectExtent l="0" t="0" r="15875" b="12700"/>
                <wp:wrapNone/>
                <wp:docPr id="81" name="Straight Connector 81"/>
                <wp:cNvGraphicFramePr/>
                <a:graphic xmlns:a="http://schemas.openxmlformats.org/drawingml/2006/main">
                  <a:graphicData uri="http://schemas.microsoft.com/office/word/2010/wordprocessingShape">
                    <wps:wsp>
                      <wps:cNvCnPr/>
                      <wps:spPr>
                        <a:xfrm>
                          <a:off x="0" y="0"/>
                          <a:ext cx="669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01C795" id="Straight Connector 81" o:spid="_x0000_s1026" style="position:absolute;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2pt,20.15pt" to="274.95pt,2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" strokecolor="black [3200]" strokeweight=".5pt">
                <v:stroke joinstyle="miter"/>
              </v:line>
            </w:pict>
          </mc:Fallback>
        </mc:AlternateContent>
      </w:r>
      <w:r w:rsidRPr="00C86D62">
        <w:rPr>
          <w:noProof/>
          <w:color w:val="4472C4" w:themeColor="accent1"/>
        </w:rPr>
        <mc:AlternateContent>
          <mc:Choice Requires="wps">
            <w:drawing>
              <wp:anchor distT="0" distB="0" distL="114300" distR="114300" simplePos="0" relativeHeight="251773952" behindDoc="0" locked="0" layoutInCell="1" allowOverlap="1" wp14:anchorId="2199D3F2" wp14:editId="41478F51">
                <wp:simplePos x="0" y="0"/>
                <wp:positionH relativeFrom="column">
                  <wp:posOffset>2632710</wp:posOffset>
                </wp:positionH>
                <wp:positionV relativeFrom="paragraph">
                  <wp:posOffset>965200</wp:posOffset>
                </wp:positionV>
                <wp:extent cx="1008380" cy="330835"/>
                <wp:effectExtent l="0" t="0" r="7620" b="12065"/>
                <wp:wrapNone/>
                <wp:docPr id="79" name="Text Box 79"/>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34D86A65" w14:textId="77777777" w:rsidR="00C86D62" w:rsidRDefault="00C86D62" w:rsidP="00C86D62">
                            <w:pPr>
                              <w:jc w:val="center"/>
                            </w:pPr>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9D3F2" id="Text Box 79" o:spid="_x0000_s1066" type="#_x0000_t202" style="position:absolute;margin-left:207.3pt;margin-top:76pt;width:79.4pt;height:26.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" fillcolor="white [3201]" strokeweight=".5pt">
                <v:textbox>
                  <w:txbxContent>
                    <w:p w14:paraId="34D86A65" w14:textId="77777777" w:rsidR="00C86D62" w:rsidRDefault="00C86D62" w:rsidP="00C86D62">
                      <w:pPr>
                        <w:jc w:val="center"/>
                      </w:pPr>
                      <w:r>
                        <w:t>Rain</w:t>
                      </w:r>
                    </w:p>
                  </w:txbxContent>
                </v:textbox>
              </v:shape>
            </w:pict>
          </mc:Fallback>
        </mc:AlternateContent>
      </w:r>
      <w:r w:rsidRPr="00C86D62">
        <w:rPr>
          <w:noProof/>
          <w:color w:val="4472C4" w:themeColor="accent1"/>
        </w:rPr>
        <mc:AlternateContent>
          <mc:Choice Requires="wps">
            <w:drawing>
              <wp:anchor distT="0" distB="0" distL="114300" distR="114300" simplePos="0" relativeHeight="251771904" behindDoc="0" locked="0" layoutInCell="1" allowOverlap="1" wp14:anchorId="65EAA186" wp14:editId="5D8441B7">
                <wp:simplePos x="0" y="0"/>
                <wp:positionH relativeFrom="column">
                  <wp:posOffset>3491865</wp:posOffset>
                </wp:positionH>
                <wp:positionV relativeFrom="paragraph">
                  <wp:posOffset>6985</wp:posOffset>
                </wp:positionV>
                <wp:extent cx="1008380" cy="527685"/>
                <wp:effectExtent l="0" t="0" r="7620" b="18415"/>
                <wp:wrapNone/>
                <wp:docPr id="77" name="Text Box 77"/>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44D2CD64" w14:textId="77777777" w:rsidR="00C86D62" w:rsidRDefault="00C86D62" w:rsidP="00C86D62">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AA186" id="Text Box 77" o:spid="_x0000_s1067" type="#_x0000_t202" style="position:absolute;margin-left:274.95pt;margin-top:.55pt;width:79.4pt;height:41.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AwQOwIAAIQEAAAOAAAAZHJzL2Uyb0RvYy54bWysVE1v2zAMvQ/YfxB0X+ykSZoZ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" fillcolor="white [3201]" strokeweight=".5pt">
                <v:textbox>
                  <w:txbxContent>
                    <w:p w14:paraId="44D2CD64" w14:textId="77777777" w:rsidR="00C86D62" w:rsidRDefault="00C86D62" w:rsidP="00C86D62">
                      <w:pPr>
                        <w:jc w:val="center"/>
                      </w:pPr>
                      <w:r>
                        <w:t>Number of car accidents</w:t>
                      </w:r>
                    </w:p>
                  </w:txbxContent>
                </v:textbox>
              </v:shape>
            </w:pict>
          </mc:Fallback>
        </mc:AlternateContent>
      </w:r>
      <w:r w:rsidRPr="00C86D62">
        <w:rPr>
          <w:noProof/>
          <w:color w:val="4472C4" w:themeColor="accent1"/>
        </w:rPr>
        <mc:AlternateContent>
          <mc:Choice Requires="wps">
            <w:drawing>
              <wp:anchor distT="0" distB="0" distL="114300" distR="114300" simplePos="0" relativeHeight="251770880" behindDoc="0" locked="0" layoutInCell="1" allowOverlap="1" wp14:anchorId="159AA3C1" wp14:editId="45631E78">
                <wp:simplePos x="0" y="0"/>
                <wp:positionH relativeFrom="column">
                  <wp:posOffset>1481959</wp:posOffset>
                </wp:positionH>
                <wp:positionV relativeFrom="paragraph">
                  <wp:posOffset>7247</wp:posOffset>
                </wp:positionV>
                <wp:extent cx="1340068" cy="528145"/>
                <wp:effectExtent l="0" t="0" r="19050" b="18415"/>
                <wp:wrapNone/>
                <wp:docPr id="76" name="Text Box 76"/>
                <wp:cNvGraphicFramePr/>
                <a:graphic xmlns:a="http://schemas.openxmlformats.org/drawingml/2006/main">
                  <a:graphicData uri="http://schemas.microsoft.com/office/word/2010/wordprocessingShape">
                    <wps:wsp>
                      <wps:cNvSpPr txBox="1"/>
                      <wps:spPr>
                        <a:xfrm>
                          <a:off x="0" y="0"/>
                          <a:ext cx="1340068" cy="528145"/>
                        </a:xfrm>
                        <a:prstGeom prst="rect">
                          <a:avLst/>
                        </a:prstGeom>
                        <a:solidFill>
                          <a:schemeClr val="lt1"/>
                        </a:solidFill>
                        <a:ln w="6350">
                          <a:solidFill>
                            <a:prstClr val="black"/>
                          </a:solidFill>
                        </a:ln>
                      </wps:spPr>
                      <wps:txbx>
                        <w:txbxContent>
                          <w:p w14:paraId="5A54908B" w14:textId="77777777" w:rsidR="00C86D62" w:rsidRDefault="00C86D62" w:rsidP="00C86D62">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AA3C1" id="Text Box 76" o:spid="_x0000_s1068" type="#_x0000_t202" style="position:absolute;margin-left:116.7pt;margin-top:.55pt;width:105.5pt;height:41.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" fillcolor="white [3201]" strokeweight=".5pt">
                <v:textbox>
                  <w:txbxContent>
                    <w:p w14:paraId="5A54908B" w14:textId="77777777" w:rsidR="00C86D62" w:rsidRDefault="00C86D62" w:rsidP="00C86D62">
                      <w:pPr>
                        <w:jc w:val="center"/>
                      </w:pPr>
                      <w:r>
                        <w:t>Number of umbrellas used</w:t>
                      </w:r>
                    </w:p>
                  </w:txbxContent>
                </v:textbox>
              </v:shape>
            </w:pict>
          </mc:Fallback>
        </mc:AlternateContent>
      </w:r>
    </w:p>
    <w:p w14:paraId="74C23ABE" w14:textId="77777777" w:rsidR="00C86D62" w:rsidRPr="00C86D62" w:rsidRDefault="00C86D62" w:rsidP="00C86D62">
      <w:pPr>
        <w:rPr>
          <w:color w:val="4472C4" w:themeColor="accent1"/>
        </w:rPr>
      </w:pPr>
    </w:p>
    <w:p w14:paraId="588EB6CF" w14:textId="6F373072" w:rsidR="00C86D62" w:rsidRDefault="00C86D62" w:rsidP="00C86D62">
      <w:pPr>
        <w:rPr>
          <w:color w:val="4472C4" w:themeColor="accent1"/>
        </w:rPr>
      </w:pPr>
      <w:r w:rsidRPr="00C86D62">
        <w:rPr>
          <w:noProof/>
          <w:color w:val="4472C4" w:themeColor="accent1"/>
        </w:rPr>
        <mc:AlternateContent>
          <mc:Choice Requires="wps">
            <w:drawing>
              <wp:anchor distT="0" distB="0" distL="114300" distR="114300" simplePos="0" relativeHeight="251772928" behindDoc="0" locked="0" layoutInCell="1" allowOverlap="1" wp14:anchorId="3988BC12" wp14:editId="267E0938">
                <wp:simplePos x="0" y="0"/>
                <wp:positionH relativeFrom="column">
                  <wp:posOffset>3641834</wp:posOffset>
                </wp:positionH>
                <wp:positionV relativeFrom="paragraph">
                  <wp:posOffset>160217</wp:posOffset>
                </wp:positionV>
                <wp:extent cx="433552" cy="458558"/>
                <wp:effectExtent l="0" t="25400" r="36830" b="11430"/>
                <wp:wrapNone/>
                <wp:docPr id="78" name="Straight Arrow Connector 78"/>
                <wp:cNvGraphicFramePr/>
                <a:graphic xmlns:a="http://schemas.openxmlformats.org/drawingml/2006/main">
                  <a:graphicData uri="http://schemas.microsoft.com/office/word/2010/wordprocessingShape">
                    <wps:wsp>
                      <wps:cNvCnPr/>
                      <wps:spPr>
                        <a:xfrm flipV="1">
                          <a:off x="0" y="0"/>
                          <a:ext cx="433552" cy="4585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C8131A" id="Straight Arrow Connector 78" o:spid="_x0000_s1026" type="#_x0000_t32" style="position:absolute;margin-left:286.75pt;margin-top:12.6pt;width:34.15pt;height:36.1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" strokecolor="black [3200]" strokeweight=".5pt">
                <v:stroke endarrow="block" joinstyle="miter"/>
              </v:shape>
            </w:pict>
          </mc:Fallback>
        </mc:AlternateContent>
      </w:r>
      <w:r w:rsidRPr="00C86D62">
        <w:rPr>
          <w:noProof/>
          <w:color w:val="4472C4" w:themeColor="accent1"/>
        </w:rPr>
        <mc:AlternateContent>
          <mc:Choice Requires="wps">
            <w:drawing>
              <wp:anchor distT="0" distB="0" distL="114300" distR="114300" simplePos="0" relativeHeight="251774976" behindDoc="0" locked="0" layoutInCell="1" allowOverlap="1" wp14:anchorId="24FCBBE0" wp14:editId="1634A475">
                <wp:simplePos x="0" y="0"/>
                <wp:positionH relativeFrom="column">
                  <wp:posOffset>2136228</wp:posOffset>
                </wp:positionH>
                <wp:positionV relativeFrom="paragraph">
                  <wp:posOffset>160217</wp:posOffset>
                </wp:positionV>
                <wp:extent cx="498146" cy="457288"/>
                <wp:effectExtent l="25400" t="25400" r="22860" b="12700"/>
                <wp:wrapNone/>
                <wp:docPr id="80" name="Straight Arrow Connector 80"/>
                <wp:cNvGraphicFramePr/>
                <a:graphic xmlns:a="http://schemas.openxmlformats.org/drawingml/2006/main">
                  <a:graphicData uri="http://schemas.microsoft.com/office/word/2010/wordprocessingShape">
                    <wps:wsp>
                      <wps:cNvCnPr/>
                      <wps:spPr>
                        <a:xfrm flipH="1" flipV="1">
                          <a:off x="0" y="0"/>
                          <a:ext cx="498146" cy="4572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D0EA1" id="Straight Arrow Connector 80" o:spid="_x0000_s1026" type="#_x0000_t32" style="position:absolute;margin-left:168.2pt;margin-top:12.6pt;width:39.2pt;height:36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" strokecolor="black [3200]" strokeweight=".5pt">
                <v:stroke endarrow="block" joinstyle="miter"/>
              </v:shape>
            </w:pict>
          </mc:Fallback>
        </mc:AlternateContent>
      </w:r>
    </w:p>
    <w:p w14:paraId="2DF01E5F" w14:textId="0C8CDE3B" w:rsidR="00C86D62" w:rsidRDefault="00C86D62" w:rsidP="00C86D62">
      <w:pPr>
        <w:rPr>
          <w:color w:val="4472C4" w:themeColor="accent1"/>
        </w:rPr>
      </w:pPr>
    </w:p>
    <w:p w14:paraId="31AC6856" w14:textId="3E2B757F" w:rsidR="00C86D62" w:rsidRDefault="00C86D62" w:rsidP="00C86D62">
      <w:pPr>
        <w:rPr>
          <w:color w:val="4472C4" w:themeColor="accent1"/>
        </w:rPr>
      </w:pPr>
    </w:p>
    <w:p w14:paraId="24476334" w14:textId="61B5821A" w:rsidR="00C86D62" w:rsidRDefault="00C86D62" w:rsidP="00C86D62">
      <w:pPr>
        <w:rPr>
          <w:color w:val="4472C4" w:themeColor="accent1"/>
        </w:rPr>
      </w:pPr>
    </w:p>
    <w:p w14:paraId="0B4D12D7" w14:textId="26D86B18" w:rsidR="00C86D62" w:rsidRDefault="00C86D62" w:rsidP="00C86D62">
      <w:pPr>
        <w:rPr>
          <w:color w:val="4472C4" w:themeColor="accent1"/>
        </w:rPr>
      </w:pPr>
    </w:p>
    <w:p w14:paraId="579138E8" w14:textId="7940F72B" w:rsidR="00C86D62" w:rsidRDefault="00C86D62" w:rsidP="00C86D62">
      <w:pPr>
        <w:rPr>
          <w:color w:val="4472C4" w:themeColor="accent1"/>
        </w:rPr>
      </w:pPr>
    </w:p>
    <w:p w14:paraId="4C57131F" w14:textId="438578AF" w:rsidR="00C86D62" w:rsidRDefault="00C86D62" w:rsidP="00C86D62">
      <w:pPr>
        <w:rPr>
          <w:color w:val="4472C4" w:themeColor="accent1"/>
        </w:rPr>
      </w:pPr>
    </w:p>
    <w:p w14:paraId="7273A50B" w14:textId="05A18F64" w:rsidR="00C86D62" w:rsidRPr="00C86D62" w:rsidRDefault="00C86D62" w:rsidP="00C86D62">
      <w:pPr>
        <w:rPr>
          <w:color w:val="4472C4" w:themeColor="accent1"/>
        </w:rPr>
      </w:pPr>
      <w:r>
        <w:rPr>
          <w:color w:val="4472C4" w:themeColor="accent1"/>
        </w:rPr>
        <w:tab/>
        <w:t>What is the role of Rain here?</w:t>
      </w:r>
    </w:p>
    <w:p w14:paraId="70E83C77" w14:textId="31A3F0A3" w:rsidR="00C86D62" w:rsidRDefault="00C86D62" w:rsidP="00C86D62">
      <w:pPr>
        <w:rPr>
          <w:color w:val="4472C4" w:themeColor="accent1"/>
        </w:rPr>
      </w:pPr>
    </w:p>
    <w:p w14:paraId="79537E2B" w14:textId="131C397A" w:rsidR="002F04F8" w:rsidRDefault="002F04F8" w:rsidP="00C86D62">
      <w:pPr>
        <w:rPr>
          <w:color w:val="4472C4" w:themeColor="accent1"/>
        </w:rPr>
      </w:pPr>
    </w:p>
    <w:p w14:paraId="3CD5A88E" w14:textId="77777777" w:rsidR="002F04F8" w:rsidRDefault="002F04F8" w:rsidP="00C86D62">
      <w:pPr>
        <w:rPr>
          <w:color w:val="4472C4" w:themeColor="accent1"/>
        </w:rPr>
      </w:pPr>
    </w:p>
    <w:p w14:paraId="67D9CDC3" w14:textId="5EBF4747" w:rsidR="00C86D62" w:rsidRDefault="00380798" w:rsidP="00C86D62">
      <w:pPr>
        <w:pStyle w:val="ListParagraph"/>
        <w:numPr>
          <w:ilvl w:val="0"/>
          <w:numId w:val="3"/>
        </w:numPr>
        <w:rPr>
          <w:color w:val="4472C4" w:themeColor="accent1"/>
        </w:rPr>
      </w:pPr>
      <w:r w:rsidRPr="00380798">
        <w:rPr>
          <w:color w:val="4472C4" w:themeColor="accent1"/>
        </w:rPr>
        <w:t>Taylor is currently on a mission to get her cat, Alice, to sleep through the night (</w:t>
      </w:r>
      <w:proofErr w:type="gramStart"/>
      <w:r w:rsidRPr="00380798">
        <w:rPr>
          <w:color w:val="4472C4" w:themeColor="accent1"/>
        </w:rPr>
        <w:t>in an attempt to</w:t>
      </w:r>
      <w:proofErr w:type="gramEnd"/>
      <w:r w:rsidRPr="00380798">
        <w:rPr>
          <w:color w:val="4472C4" w:themeColor="accent1"/>
        </w:rPr>
        <w:t xml:space="preserve"> therefore sleep undisturbed herself).</w:t>
      </w:r>
      <w:r>
        <w:rPr>
          <w:color w:val="4472C4" w:themeColor="accent1"/>
        </w:rPr>
        <w:t xml:space="preserve"> Taylor thinks that if she plays with Alice before bed</w:t>
      </w:r>
      <w:r w:rsidR="001D7D09">
        <w:rPr>
          <w:color w:val="4472C4" w:themeColor="accent1"/>
        </w:rPr>
        <w:t xml:space="preserve"> (predictor of interest)</w:t>
      </w:r>
      <w:r>
        <w:rPr>
          <w:color w:val="4472C4" w:themeColor="accent1"/>
        </w:rPr>
        <w:t>, Alice will sleep longer</w:t>
      </w:r>
      <w:r w:rsidR="001D7D09">
        <w:rPr>
          <w:color w:val="4472C4" w:themeColor="accent1"/>
        </w:rPr>
        <w:t xml:space="preserve"> (outcome)</w:t>
      </w:r>
      <w:r>
        <w:rPr>
          <w:color w:val="4472C4" w:themeColor="accent1"/>
        </w:rPr>
        <w:t xml:space="preserve">. Taylor has also noticed in the past that when Alice gets a bedtime snack, she seems to sleep better throughout the night. </w:t>
      </w:r>
      <w:r w:rsidR="001D7D09">
        <w:rPr>
          <w:color w:val="4472C4" w:themeColor="accent1"/>
        </w:rPr>
        <w:t xml:space="preserve">However, Taylor is worried that feeding </w:t>
      </w:r>
      <w:r w:rsidR="00CF047A">
        <w:rPr>
          <w:color w:val="4472C4" w:themeColor="accent1"/>
        </w:rPr>
        <w:t xml:space="preserve">Alice a bedtime snack </w:t>
      </w:r>
      <w:r w:rsidR="001D7D09">
        <w:rPr>
          <w:color w:val="4472C4" w:themeColor="accent1"/>
        </w:rPr>
        <w:t xml:space="preserve">may be a potential confounding </w:t>
      </w:r>
      <w:proofErr w:type="gramStart"/>
      <w:r w:rsidR="001D7D09">
        <w:rPr>
          <w:color w:val="4472C4" w:themeColor="accent1"/>
        </w:rPr>
        <w:t>variable</w:t>
      </w:r>
      <w:r w:rsidR="00CF047A">
        <w:rPr>
          <w:color w:val="4472C4" w:themeColor="accent1"/>
        </w:rPr>
        <w:t>, since</w:t>
      </w:r>
      <w:proofErr w:type="gramEnd"/>
      <w:r w:rsidR="00CF047A">
        <w:rPr>
          <w:color w:val="4472C4" w:themeColor="accent1"/>
        </w:rPr>
        <w:t xml:space="preserve"> she usually feeds Alice after playing with her so that she can recover her energy (and because Alice is always hungry). </w:t>
      </w:r>
      <w:r w:rsidR="00107A03">
        <w:rPr>
          <w:color w:val="4472C4" w:themeColor="accent1"/>
        </w:rPr>
        <w:t xml:space="preserve">Draw a causal diagram for this </w:t>
      </w:r>
      <w:proofErr w:type="gramStart"/>
      <w:r w:rsidR="00107A03">
        <w:rPr>
          <w:color w:val="4472C4" w:themeColor="accent1"/>
        </w:rPr>
        <w:t>problem, and</w:t>
      </w:r>
      <w:proofErr w:type="gramEnd"/>
      <w:r w:rsidR="00107A03">
        <w:rPr>
          <w:color w:val="4472C4" w:themeColor="accent1"/>
        </w:rPr>
        <w:t xml:space="preserve"> determine whether or not Taylor should be concerned that feeding Alice a bed</w:t>
      </w:r>
      <w:r w:rsidR="009F755A">
        <w:rPr>
          <w:color w:val="4472C4" w:themeColor="accent1"/>
        </w:rPr>
        <w:t>t</w:t>
      </w:r>
      <w:r w:rsidR="00107A03">
        <w:rPr>
          <w:color w:val="4472C4" w:themeColor="accent1"/>
        </w:rPr>
        <w:t>ime snack is a confounding variable.</w:t>
      </w:r>
    </w:p>
    <w:p w14:paraId="6B1E590A" w14:textId="6256F969" w:rsidR="009F755A" w:rsidRDefault="009F755A" w:rsidP="009F755A">
      <w:pPr>
        <w:rPr>
          <w:color w:val="4472C4" w:themeColor="accent1"/>
        </w:rPr>
      </w:pPr>
    </w:p>
    <w:p w14:paraId="3DAB1181" w14:textId="66CB4BF7" w:rsidR="009F755A" w:rsidRDefault="009F755A" w:rsidP="009F755A">
      <w:pPr>
        <w:rPr>
          <w:color w:val="4472C4" w:themeColor="accent1"/>
        </w:rPr>
      </w:pPr>
    </w:p>
    <w:p w14:paraId="202E3539" w14:textId="2B7E28AC" w:rsidR="009F755A" w:rsidRDefault="009F755A" w:rsidP="009F755A">
      <w:pPr>
        <w:rPr>
          <w:color w:val="4472C4" w:themeColor="accent1"/>
        </w:rPr>
      </w:pPr>
    </w:p>
    <w:p w14:paraId="21EB2B8C" w14:textId="55F26443" w:rsidR="009F755A" w:rsidRDefault="009F755A" w:rsidP="009F755A">
      <w:pPr>
        <w:rPr>
          <w:color w:val="4472C4" w:themeColor="accent1"/>
        </w:rPr>
      </w:pPr>
    </w:p>
    <w:p w14:paraId="4EFD4657" w14:textId="658055F0" w:rsidR="009F755A" w:rsidRDefault="009F755A" w:rsidP="009F755A">
      <w:pPr>
        <w:rPr>
          <w:color w:val="4472C4" w:themeColor="accent1"/>
        </w:rPr>
      </w:pPr>
    </w:p>
    <w:p w14:paraId="076DCC55" w14:textId="1A447AD3" w:rsidR="009F755A" w:rsidRDefault="009F755A" w:rsidP="009F755A">
      <w:pPr>
        <w:rPr>
          <w:color w:val="4472C4" w:themeColor="accent1"/>
        </w:rPr>
      </w:pPr>
    </w:p>
    <w:p w14:paraId="5028AEFE" w14:textId="43CE24E8" w:rsidR="009F755A" w:rsidRDefault="009F755A" w:rsidP="009F755A">
      <w:pPr>
        <w:rPr>
          <w:color w:val="4472C4" w:themeColor="accent1"/>
        </w:rPr>
      </w:pPr>
    </w:p>
    <w:p w14:paraId="566AC1EE" w14:textId="589EA5A5" w:rsidR="009F755A" w:rsidRDefault="009F755A" w:rsidP="009F755A">
      <w:pPr>
        <w:rPr>
          <w:color w:val="4472C4" w:themeColor="accent1"/>
        </w:rPr>
      </w:pPr>
    </w:p>
    <w:p w14:paraId="59459124" w14:textId="5CDE08FD" w:rsidR="009F755A" w:rsidRDefault="009F755A" w:rsidP="009F755A">
      <w:pPr>
        <w:rPr>
          <w:color w:val="4472C4" w:themeColor="accent1"/>
        </w:rPr>
      </w:pPr>
    </w:p>
    <w:p w14:paraId="4D0BB5DD" w14:textId="554CC4F6" w:rsidR="009F755A" w:rsidRDefault="009F755A" w:rsidP="009F755A">
      <w:pPr>
        <w:rPr>
          <w:color w:val="4472C4" w:themeColor="accent1"/>
        </w:rPr>
      </w:pPr>
    </w:p>
    <w:p w14:paraId="7D2CFDDC" w14:textId="4213E1B9" w:rsidR="009F755A" w:rsidRDefault="009F755A" w:rsidP="009F755A">
      <w:pPr>
        <w:rPr>
          <w:color w:val="4472C4" w:themeColor="accent1"/>
        </w:rPr>
      </w:pPr>
    </w:p>
    <w:p w14:paraId="0FC75957" w14:textId="6DBB1DFE" w:rsidR="009F755A" w:rsidRDefault="009F755A" w:rsidP="009F755A">
      <w:pPr>
        <w:rPr>
          <w:color w:val="4472C4" w:themeColor="accent1"/>
        </w:rPr>
      </w:pPr>
    </w:p>
    <w:p w14:paraId="3E7A8CBD" w14:textId="7E76050D" w:rsidR="009F755A" w:rsidRDefault="009F755A" w:rsidP="009F755A">
      <w:pPr>
        <w:rPr>
          <w:color w:val="4472C4" w:themeColor="accent1"/>
        </w:rPr>
      </w:pPr>
    </w:p>
    <w:p w14:paraId="10ACAE20" w14:textId="4BA0B267" w:rsidR="009F755A" w:rsidRDefault="009F755A" w:rsidP="009F755A">
      <w:pPr>
        <w:rPr>
          <w:color w:val="4472C4" w:themeColor="accent1"/>
        </w:rPr>
      </w:pPr>
    </w:p>
    <w:p w14:paraId="6EE8FCC5" w14:textId="7B360C39" w:rsidR="009F755A" w:rsidRDefault="009F755A" w:rsidP="009F755A">
      <w:pPr>
        <w:rPr>
          <w:color w:val="4472C4" w:themeColor="accent1"/>
        </w:rPr>
      </w:pPr>
    </w:p>
    <w:p w14:paraId="58BAE4E1" w14:textId="14EB6355" w:rsidR="009F755A" w:rsidRDefault="009F755A" w:rsidP="009F755A">
      <w:pPr>
        <w:rPr>
          <w:color w:val="4472C4" w:themeColor="accent1"/>
        </w:rPr>
      </w:pPr>
    </w:p>
    <w:p w14:paraId="01AA7E58" w14:textId="4CDD0FB5" w:rsidR="000D38B1" w:rsidRDefault="000D38B1" w:rsidP="000D38B1">
      <w:pPr>
        <w:rPr>
          <w:color w:val="4472C4" w:themeColor="accent1"/>
        </w:rPr>
      </w:pPr>
    </w:p>
    <w:p w14:paraId="57B0719D" w14:textId="77777777" w:rsidR="006D69B7" w:rsidRDefault="006D69B7" w:rsidP="000D38B1">
      <w:pPr>
        <w:rPr>
          <w:color w:val="4472C4" w:themeColor="accent1"/>
        </w:rPr>
      </w:pPr>
    </w:p>
    <w:p w14:paraId="0A93DF9E" w14:textId="27036C3A" w:rsidR="000D38B1" w:rsidRDefault="000D38B1" w:rsidP="000D38B1">
      <w:pPr>
        <w:rPr>
          <w:color w:val="000000" w:themeColor="text1"/>
        </w:rPr>
      </w:pPr>
      <w:r>
        <w:rPr>
          <w:b/>
          <w:bCs/>
          <w:color w:val="000000" w:themeColor="text1"/>
        </w:rPr>
        <w:lastRenderedPageBreak/>
        <w:t>Effect Modifiers</w:t>
      </w:r>
    </w:p>
    <w:p w14:paraId="495BBEE4" w14:textId="5FB71827" w:rsidR="006D69B7" w:rsidRDefault="006D69B7" w:rsidP="000D38B1">
      <w:pPr>
        <w:rPr>
          <w:color w:val="000000" w:themeColor="text1"/>
        </w:rPr>
      </w:pPr>
    </w:p>
    <w:p w14:paraId="0E267C85" w14:textId="72A76A53" w:rsidR="006D69B7" w:rsidRDefault="006D69B7" w:rsidP="000D38B1">
      <w:pPr>
        <w:rPr>
          <w:color w:val="000000" w:themeColor="text1"/>
        </w:rPr>
      </w:pPr>
      <w:r>
        <w:rPr>
          <w:color w:val="000000" w:themeColor="text1"/>
        </w:rPr>
        <w:t>Effect modifiers do exactly what you would expect based on the name: modify the effect of a predictor on the outcome.</w:t>
      </w:r>
    </w:p>
    <w:p w14:paraId="4F480244" w14:textId="188BC84B" w:rsidR="006D69B7" w:rsidRDefault="006D69B7" w:rsidP="000D38B1">
      <w:pPr>
        <w:rPr>
          <w:color w:val="000000" w:themeColor="text1"/>
        </w:rPr>
      </w:pPr>
    </w:p>
    <w:p w14:paraId="458F93B4" w14:textId="0B8B4E48" w:rsidR="006D69B7" w:rsidRDefault="006D69B7" w:rsidP="006D69B7">
      <w:pPr>
        <w:pStyle w:val="ListParagraph"/>
        <w:numPr>
          <w:ilvl w:val="0"/>
          <w:numId w:val="6"/>
        </w:numPr>
        <w:rPr>
          <w:color w:val="000000" w:themeColor="text1"/>
        </w:rPr>
      </w:pPr>
      <w:r w:rsidRPr="009F1888">
        <w:rPr>
          <w:color w:val="000000" w:themeColor="text1"/>
          <w:u w:val="single"/>
        </w:rPr>
        <w:t>Effect modifier:</w:t>
      </w:r>
      <w:r>
        <w:rPr>
          <w:color w:val="000000" w:themeColor="text1"/>
        </w:rPr>
        <w:t xml:space="preserve"> a variable that modifies the association between the predictor of interest and the outcome. In other words, the association between the predictor of interest and the outcome </w:t>
      </w:r>
      <w:r>
        <w:rPr>
          <w:i/>
          <w:iCs/>
          <w:color w:val="000000" w:themeColor="text1"/>
        </w:rPr>
        <w:t xml:space="preserve">depends on </w:t>
      </w:r>
      <w:r>
        <w:rPr>
          <w:color w:val="000000" w:themeColor="text1"/>
        </w:rPr>
        <w:t>the effect modifier</w:t>
      </w:r>
    </w:p>
    <w:p w14:paraId="7A46DD85" w14:textId="37D01631" w:rsidR="006D69B7" w:rsidRDefault="006D69B7" w:rsidP="006D69B7">
      <w:pPr>
        <w:rPr>
          <w:color w:val="000000" w:themeColor="text1"/>
        </w:rPr>
      </w:pPr>
    </w:p>
    <w:p w14:paraId="58D82862" w14:textId="39DCFFEB" w:rsidR="009F1888" w:rsidRDefault="009F1888" w:rsidP="009F1888">
      <w:pPr>
        <w:rPr>
          <w:color w:val="000000" w:themeColor="text1"/>
        </w:rPr>
      </w:pPr>
      <w:r>
        <w:rPr>
          <w:color w:val="000000" w:themeColor="text1"/>
        </w:rPr>
        <w:t>In a causal diagram, an effect modifier looks like this:</w:t>
      </w:r>
    </w:p>
    <w:p w14:paraId="44F0375C" w14:textId="55AAB2ED" w:rsidR="006D69B7" w:rsidRDefault="006D69B7" w:rsidP="006D69B7">
      <w:pPr>
        <w:rPr>
          <w:color w:val="000000" w:themeColor="text1"/>
        </w:rPr>
      </w:pPr>
    </w:p>
    <w:p w14:paraId="76DBD146" w14:textId="4F3CD217" w:rsidR="00CA5E43" w:rsidRDefault="00CA5E43" w:rsidP="006D69B7">
      <w:pPr>
        <w:rPr>
          <w:color w:val="000000" w:themeColor="text1"/>
        </w:rPr>
      </w:pPr>
      <w:r w:rsidRPr="00CA5E43">
        <w:rPr>
          <w:noProof/>
          <w:color w:val="000000" w:themeColor="text1"/>
        </w:rPr>
        <mc:AlternateContent>
          <mc:Choice Requires="wps">
            <w:drawing>
              <wp:anchor distT="0" distB="0" distL="114300" distR="114300" simplePos="0" relativeHeight="251785216" behindDoc="0" locked="0" layoutInCell="1" allowOverlap="1" wp14:anchorId="0B9F0B48" wp14:editId="74146A5B">
                <wp:simplePos x="0" y="0"/>
                <wp:positionH relativeFrom="column">
                  <wp:posOffset>1339894</wp:posOffset>
                </wp:positionH>
                <wp:positionV relativeFrom="paragraph">
                  <wp:posOffset>115942</wp:posOffset>
                </wp:positionV>
                <wp:extent cx="1339850" cy="527685"/>
                <wp:effectExtent l="0" t="0" r="19050" b="18415"/>
                <wp:wrapNone/>
                <wp:docPr id="88" name="Text Box 88"/>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69F865E9" w14:textId="77777777" w:rsidR="00CA5E43" w:rsidRDefault="00CA5E43" w:rsidP="00CA5E43">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F0B48" id="Text Box 88" o:spid="_x0000_s1069" type="#_x0000_t202" style="position:absolute;margin-left:105.5pt;margin-top:9.15pt;width:105.5pt;height:41.5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" fillcolor="white [3201]" strokeweight=".5pt">
                <v:textbox>
                  <w:txbxContent>
                    <w:p w14:paraId="69F865E9" w14:textId="77777777" w:rsidR="00CA5E43" w:rsidRDefault="00CA5E43" w:rsidP="00CA5E43">
                      <w:pPr>
                        <w:jc w:val="center"/>
                      </w:pPr>
                      <w:r>
                        <w:t>Predictor of Interest</w:t>
                      </w:r>
                    </w:p>
                  </w:txbxContent>
                </v:textbox>
              </v:shape>
            </w:pict>
          </mc:Fallback>
        </mc:AlternateContent>
      </w:r>
    </w:p>
    <w:p w14:paraId="18D95F46" w14:textId="5D596397" w:rsidR="009538A8" w:rsidRPr="006D69B7" w:rsidRDefault="008F5106" w:rsidP="006D69B7">
      <w:pPr>
        <w:rPr>
          <w:color w:val="000000" w:themeColor="text1"/>
        </w:rPr>
      </w:pPr>
      <w:r>
        <w:rPr>
          <w:noProof/>
          <w:color w:val="000000" w:themeColor="text1"/>
        </w:rPr>
        <mc:AlternateContent>
          <mc:Choice Requires="wps">
            <w:drawing>
              <wp:anchor distT="0" distB="0" distL="114300" distR="114300" simplePos="0" relativeHeight="251790336" behindDoc="0" locked="0" layoutInCell="1" allowOverlap="1" wp14:anchorId="494E7E82" wp14:editId="2BC49FCC">
                <wp:simplePos x="0" y="0"/>
                <wp:positionH relativeFrom="column">
                  <wp:posOffset>3200400</wp:posOffset>
                </wp:positionH>
                <wp:positionV relativeFrom="paragraph">
                  <wp:posOffset>188048</wp:posOffset>
                </wp:positionV>
                <wp:extent cx="0" cy="756306"/>
                <wp:effectExtent l="63500" t="25400" r="38100" b="18415"/>
                <wp:wrapNone/>
                <wp:docPr id="96" name="Straight Arrow Connector 96"/>
                <wp:cNvGraphicFramePr/>
                <a:graphic xmlns:a="http://schemas.openxmlformats.org/drawingml/2006/main">
                  <a:graphicData uri="http://schemas.microsoft.com/office/word/2010/wordprocessingShape">
                    <wps:wsp>
                      <wps:cNvCnPr/>
                      <wps:spPr>
                        <a:xfrm flipV="1">
                          <a:off x="0" y="0"/>
                          <a:ext cx="0" cy="7563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915884" id="Straight Arrow Connector 96" o:spid="_x0000_s1026" type="#_x0000_t32" style="position:absolute;margin-left:252pt;margin-top:14.8pt;width:0;height:59.55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" strokecolor="black [3200]" strokeweight=".5pt">
                <v:stroke endarrow="block" joinstyle="miter"/>
              </v:shape>
            </w:pict>
          </mc:Fallback>
        </mc:AlternateContent>
      </w:r>
      <w:r w:rsidR="00CA5E43">
        <w:rPr>
          <w:noProof/>
          <w:color w:val="000000" w:themeColor="text1"/>
        </w:rPr>
        <mc:AlternateContent>
          <mc:Choice Requires="wps">
            <w:drawing>
              <wp:anchor distT="0" distB="0" distL="114300" distR="114300" simplePos="0" relativeHeight="251789312" behindDoc="0" locked="0" layoutInCell="1" allowOverlap="1" wp14:anchorId="463CC3A8" wp14:editId="7EEC6420">
                <wp:simplePos x="0" y="0"/>
                <wp:positionH relativeFrom="column">
                  <wp:posOffset>2679919</wp:posOffset>
                </wp:positionH>
                <wp:positionV relativeFrom="paragraph">
                  <wp:posOffset>187610</wp:posOffset>
                </wp:positionV>
                <wp:extent cx="1032860" cy="0"/>
                <wp:effectExtent l="0" t="63500" r="0" b="76200"/>
                <wp:wrapNone/>
                <wp:docPr id="94" name="Straight Arrow Connector 94"/>
                <wp:cNvGraphicFramePr/>
                <a:graphic xmlns:a="http://schemas.openxmlformats.org/drawingml/2006/main">
                  <a:graphicData uri="http://schemas.microsoft.com/office/word/2010/wordprocessingShape">
                    <wps:wsp>
                      <wps:cNvCnPr/>
                      <wps:spPr>
                        <a:xfrm>
                          <a:off x="0" y="0"/>
                          <a:ext cx="1032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4C422E" id="Straight Arrow Connector 94" o:spid="_x0000_s1026" type="#_x0000_t32" style="position:absolute;margin-left:211pt;margin-top:14.75pt;width:81.35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" strokecolor="black [3200]" strokeweight=".5pt">
                <v:stroke endarrow="block" joinstyle="miter"/>
              </v:shape>
            </w:pict>
          </mc:Fallback>
        </mc:AlternateContent>
      </w:r>
      <w:r w:rsidR="00CA5E43" w:rsidRPr="00CA5E43">
        <w:rPr>
          <w:noProof/>
          <w:color w:val="000000" w:themeColor="text1"/>
        </w:rPr>
        <mc:AlternateContent>
          <mc:Choice Requires="wps">
            <w:drawing>
              <wp:anchor distT="0" distB="0" distL="114300" distR="114300" simplePos="0" relativeHeight="251786240" behindDoc="0" locked="0" layoutInCell="1" allowOverlap="1" wp14:anchorId="2F42C423" wp14:editId="45F547A8">
                <wp:simplePos x="0" y="0"/>
                <wp:positionH relativeFrom="column">
                  <wp:posOffset>3712276</wp:posOffset>
                </wp:positionH>
                <wp:positionV relativeFrom="paragraph">
                  <wp:posOffset>39677</wp:posOffset>
                </wp:positionV>
                <wp:extent cx="1008380" cy="331076"/>
                <wp:effectExtent l="0" t="0" r="7620" b="12065"/>
                <wp:wrapNone/>
                <wp:docPr id="89" name="Text Box 89"/>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0623D0F6" w14:textId="77777777" w:rsidR="00CA5E43" w:rsidRDefault="00CA5E43" w:rsidP="00CA5E43">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2C423" id="Text Box 89" o:spid="_x0000_s1070" type="#_x0000_t202" style="position:absolute;margin-left:292.3pt;margin-top:3.1pt;width:79.4pt;height:26.0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" fillcolor="white [3201]" strokeweight=".5pt">
                <v:textbox>
                  <w:txbxContent>
                    <w:p w14:paraId="0623D0F6" w14:textId="77777777" w:rsidR="00CA5E43" w:rsidRDefault="00CA5E43" w:rsidP="00CA5E43">
                      <w:pPr>
                        <w:jc w:val="center"/>
                      </w:pPr>
                      <w:r>
                        <w:t>Outcome</w:t>
                      </w:r>
                    </w:p>
                  </w:txbxContent>
                </v:textbox>
              </v:shape>
            </w:pict>
          </mc:Fallback>
        </mc:AlternateContent>
      </w:r>
    </w:p>
    <w:p w14:paraId="2E3EDF7C" w14:textId="0754F4C1" w:rsidR="000D38B1" w:rsidRDefault="000D38B1" w:rsidP="000D38B1">
      <w:pPr>
        <w:rPr>
          <w:b/>
          <w:bCs/>
          <w:color w:val="000000" w:themeColor="text1"/>
        </w:rPr>
      </w:pPr>
    </w:p>
    <w:p w14:paraId="0DB0E07F" w14:textId="77777777" w:rsidR="00CA5E43" w:rsidRDefault="00CA5E43" w:rsidP="000D38B1">
      <w:pPr>
        <w:rPr>
          <w:b/>
          <w:bCs/>
          <w:color w:val="000000" w:themeColor="text1"/>
        </w:rPr>
      </w:pPr>
    </w:p>
    <w:p w14:paraId="22763325" w14:textId="77777777" w:rsidR="00CA5E43" w:rsidRDefault="00CA5E43" w:rsidP="000D38B1">
      <w:pPr>
        <w:rPr>
          <w:b/>
          <w:bCs/>
          <w:color w:val="000000" w:themeColor="text1"/>
        </w:rPr>
      </w:pPr>
    </w:p>
    <w:p w14:paraId="0AB23DE9" w14:textId="7BAF852A" w:rsidR="00CA5E43" w:rsidRDefault="00CA5E43" w:rsidP="000D38B1">
      <w:pPr>
        <w:rPr>
          <w:b/>
          <w:bCs/>
          <w:color w:val="000000" w:themeColor="text1"/>
        </w:rPr>
      </w:pPr>
    </w:p>
    <w:p w14:paraId="0D035F7B" w14:textId="17948CBA" w:rsidR="00CA5E43" w:rsidRDefault="00CA5E43" w:rsidP="000D38B1">
      <w:pPr>
        <w:rPr>
          <w:b/>
          <w:bCs/>
          <w:color w:val="000000" w:themeColor="text1"/>
        </w:rPr>
      </w:pPr>
      <w:r w:rsidRPr="00CA5E43">
        <w:rPr>
          <w:noProof/>
          <w:color w:val="000000" w:themeColor="text1"/>
        </w:rPr>
        <mc:AlternateContent>
          <mc:Choice Requires="wps">
            <w:drawing>
              <wp:anchor distT="0" distB="0" distL="114300" distR="114300" simplePos="0" relativeHeight="251788288" behindDoc="0" locked="0" layoutInCell="1" allowOverlap="1" wp14:anchorId="277167E8" wp14:editId="739DC2FA">
                <wp:simplePos x="0" y="0"/>
                <wp:positionH relativeFrom="column">
                  <wp:posOffset>2545693</wp:posOffset>
                </wp:positionH>
                <wp:positionV relativeFrom="paragraph">
                  <wp:posOffset>13641</wp:posOffset>
                </wp:positionV>
                <wp:extent cx="1245476" cy="330835"/>
                <wp:effectExtent l="0" t="0" r="12065" b="12065"/>
                <wp:wrapNone/>
                <wp:docPr id="91" name="Text Box 91"/>
                <wp:cNvGraphicFramePr/>
                <a:graphic xmlns:a="http://schemas.openxmlformats.org/drawingml/2006/main">
                  <a:graphicData uri="http://schemas.microsoft.com/office/word/2010/wordprocessingShape">
                    <wps:wsp>
                      <wps:cNvSpPr txBox="1"/>
                      <wps:spPr>
                        <a:xfrm>
                          <a:off x="0" y="0"/>
                          <a:ext cx="1245476" cy="330835"/>
                        </a:xfrm>
                        <a:prstGeom prst="rect">
                          <a:avLst/>
                        </a:prstGeom>
                        <a:solidFill>
                          <a:schemeClr val="lt1"/>
                        </a:solidFill>
                        <a:ln w="6350">
                          <a:solidFill>
                            <a:prstClr val="black"/>
                          </a:solidFill>
                        </a:ln>
                      </wps:spPr>
                      <wps:txbx>
                        <w:txbxContent>
                          <w:p w14:paraId="4ABB4A73" w14:textId="63D0EC62" w:rsidR="00CA5E43" w:rsidRDefault="00CA5E43" w:rsidP="00CA5E43">
                            <w:pPr>
                              <w:jc w:val="center"/>
                            </w:pPr>
                            <w:r>
                              <w:t>Effect modifier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167E8" id="Text Box 91" o:spid="_x0000_s1071" type="#_x0000_t202" style="position:absolute;margin-left:200.45pt;margin-top:1.05pt;width:98.05pt;height:26.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" fillcolor="white [3201]" strokeweight=".5pt">
                <v:textbox>
                  <w:txbxContent>
                    <w:p w14:paraId="4ABB4A73" w14:textId="63D0EC62" w:rsidR="00CA5E43" w:rsidRDefault="00CA5E43" w:rsidP="00CA5E43">
                      <w:pPr>
                        <w:jc w:val="center"/>
                      </w:pPr>
                      <w:r>
                        <w:t>Effect modifier</w:t>
                      </w:r>
                    </w:p>
                  </w:txbxContent>
                </v:textbox>
              </v:shape>
            </w:pict>
          </mc:Fallback>
        </mc:AlternateContent>
      </w:r>
    </w:p>
    <w:p w14:paraId="29EC2AEE" w14:textId="77777777" w:rsidR="00CA5E43" w:rsidRDefault="00CA5E43" w:rsidP="000D38B1">
      <w:pPr>
        <w:rPr>
          <w:b/>
          <w:bCs/>
          <w:color w:val="000000" w:themeColor="text1"/>
        </w:rPr>
      </w:pPr>
    </w:p>
    <w:p w14:paraId="497D5821" w14:textId="77777777" w:rsidR="00CA5E43" w:rsidRDefault="00CA5E43" w:rsidP="000D38B1">
      <w:pPr>
        <w:rPr>
          <w:b/>
          <w:bCs/>
          <w:color w:val="000000" w:themeColor="text1"/>
        </w:rPr>
      </w:pPr>
    </w:p>
    <w:p w14:paraId="7A442C64" w14:textId="31E8C155" w:rsidR="00CA5E43" w:rsidRPr="00464F73" w:rsidRDefault="00D53702" w:rsidP="000D38B1">
      <w:pPr>
        <w:rPr>
          <w:color w:val="000000" w:themeColor="text1"/>
        </w:rPr>
      </w:pPr>
      <w:r>
        <w:rPr>
          <w:color w:val="000000" w:themeColor="text1"/>
        </w:rPr>
        <w:t xml:space="preserve">This is the first time we’ve seen an arrow pointing to another </w:t>
      </w:r>
      <w:r w:rsidR="00464F73">
        <w:rPr>
          <w:color w:val="000000" w:themeColor="text1"/>
        </w:rPr>
        <w:t xml:space="preserve">edge! The reason we do this for effect modifiers is because they alter the </w:t>
      </w:r>
      <w:r w:rsidR="00464F73">
        <w:rPr>
          <w:i/>
          <w:iCs/>
          <w:color w:val="000000" w:themeColor="text1"/>
        </w:rPr>
        <w:t>association</w:t>
      </w:r>
      <w:r w:rsidR="00464F73">
        <w:rPr>
          <w:color w:val="000000" w:themeColor="text1"/>
        </w:rPr>
        <w:t xml:space="preserve"> between two variables, not necessarily either variable on its own.</w:t>
      </w:r>
    </w:p>
    <w:p w14:paraId="4337D0D8" w14:textId="77777777" w:rsidR="00CA5E43" w:rsidRDefault="00CA5E43" w:rsidP="000D38B1">
      <w:pPr>
        <w:rPr>
          <w:b/>
          <w:bCs/>
          <w:color w:val="000000" w:themeColor="text1"/>
        </w:rPr>
      </w:pPr>
    </w:p>
    <w:p w14:paraId="36EE912D" w14:textId="5F25DC00" w:rsidR="000D38B1" w:rsidRDefault="000D38B1" w:rsidP="000D38B1">
      <w:pPr>
        <w:rPr>
          <w:b/>
          <w:bCs/>
          <w:color w:val="000000" w:themeColor="text1"/>
        </w:rPr>
      </w:pPr>
      <w:r>
        <w:rPr>
          <w:b/>
          <w:bCs/>
          <w:color w:val="000000" w:themeColor="text1"/>
        </w:rPr>
        <w:t>Effect modifier practice</w:t>
      </w:r>
    </w:p>
    <w:p w14:paraId="4A75C6D0" w14:textId="2358F919" w:rsidR="00F435D1" w:rsidRDefault="00F435D1" w:rsidP="000D38B1">
      <w:pPr>
        <w:rPr>
          <w:b/>
          <w:bCs/>
          <w:color w:val="000000" w:themeColor="text1"/>
        </w:rPr>
      </w:pPr>
    </w:p>
    <w:p w14:paraId="2730CB2D" w14:textId="33ABB618" w:rsidR="00D142C8" w:rsidRDefault="00803F43" w:rsidP="00371FC6">
      <w:pPr>
        <w:pStyle w:val="ListParagraph"/>
        <w:numPr>
          <w:ilvl w:val="0"/>
          <w:numId w:val="3"/>
        </w:numPr>
        <w:rPr>
          <w:color w:val="4472C4" w:themeColor="accent1"/>
        </w:rPr>
      </w:pPr>
      <w:r>
        <w:rPr>
          <w:color w:val="4472C4" w:themeColor="accent1"/>
        </w:rPr>
        <w:t xml:space="preserve">Scientists at UW have developed a new drug </w:t>
      </w:r>
      <w:r w:rsidR="005E39D5">
        <w:rPr>
          <w:color w:val="4472C4" w:themeColor="accent1"/>
        </w:rPr>
        <w:t xml:space="preserve">called </w:t>
      </w:r>
      <w:proofErr w:type="spellStart"/>
      <w:r w:rsidR="005E39D5">
        <w:rPr>
          <w:color w:val="4472C4" w:themeColor="accent1"/>
        </w:rPr>
        <w:t>Helpmesleep</w:t>
      </w:r>
      <w:proofErr w:type="spellEnd"/>
      <w:r w:rsidR="005E39D5">
        <w:rPr>
          <w:color w:val="4472C4" w:themeColor="accent1"/>
        </w:rPr>
        <w:t xml:space="preserve">, which has been shown in studies of mice to lengthen duration of sleep. They believe the drug may be particularly beneficial for individuals with insomnia in improving quality of </w:t>
      </w:r>
      <w:proofErr w:type="gramStart"/>
      <w:r w:rsidR="005E39D5">
        <w:rPr>
          <w:color w:val="4472C4" w:themeColor="accent1"/>
        </w:rPr>
        <w:t>life, and</w:t>
      </w:r>
      <w:proofErr w:type="gramEnd"/>
      <w:r w:rsidR="005E39D5">
        <w:rPr>
          <w:color w:val="4472C4" w:themeColor="accent1"/>
        </w:rPr>
        <w:t xml:space="preserve"> are beginning to plan a randomized trial to test average sleep duration in individuals with insomnia given </w:t>
      </w:r>
      <w:proofErr w:type="spellStart"/>
      <w:r w:rsidR="005E39D5">
        <w:rPr>
          <w:color w:val="4472C4" w:themeColor="accent1"/>
        </w:rPr>
        <w:t>Helpmesleep</w:t>
      </w:r>
      <w:proofErr w:type="spellEnd"/>
      <w:r w:rsidR="005E39D5">
        <w:rPr>
          <w:color w:val="4472C4" w:themeColor="accent1"/>
        </w:rPr>
        <w:t xml:space="preserve"> vs. those given a placebo.</w:t>
      </w:r>
      <w:r w:rsidR="002831A3">
        <w:rPr>
          <w:color w:val="4472C4" w:themeColor="accent1"/>
        </w:rPr>
        <w:t xml:space="preserve"> In preliminary studies with mice, the scientists noticed that sleep duration was </w:t>
      </w:r>
      <w:r w:rsidR="002831A3" w:rsidRPr="002831A3">
        <w:rPr>
          <w:i/>
          <w:iCs/>
          <w:color w:val="4472C4" w:themeColor="accent1"/>
        </w:rPr>
        <w:t>longer</w:t>
      </w:r>
      <w:r w:rsidR="002831A3">
        <w:rPr>
          <w:color w:val="4472C4" w:themeColor="accent1"/>
        </w:rPr>
        <w:t xml:space="preserve"> </w:t>
      </w:r>
      <w:r w:rsidR="002831A3" w:rsidRPr="002831A3">
        <w:rPr>
          <w:color w:val="4472C4" w:themeColor="accent1"/>
        </w:rPr>
        <w:t>when</w:t>
      </w:r>
      <w:r w:rsidR="002831A3">
        <w:rPr>
          <w:color w:val="4472C4" w:themeColor="accent1"/>
        </w:rPr>
        <w:t xml:space="preserve"> the mice were given caffeine in addition to </w:t>
      </w:r>
      <w:proofErr w:type="spellStart"/>
      <w:r w:rsidR="002831A3">
        <w:rPr>
          <w:color w:val="4472C4" w:themeColor="accent1"/>
        </w:rPr>
        <w:t>Helpmesleep</w:t>
      </w:r>
      <w:proofErr w:type="spellEnd"/>
      <w:r w:rsidR="002831A3">
        <w:rPr>
          <w:color w:val="4472C4" w:themeColor="accent1"/>
        </w:rPr>
        <w:t xml:space="preserve">, but shorter when the mice were given only caffeine. In lab tests of the drug, they noticed that the chemical structure of caffeine served to increase </w:t>
      </w:r>
      <w:r w:rsidR="008F562E">
        <w:rPr>
          <w:color w:val="4472C4" w:themeColor="accent1"/>
        </w:rPr>
        <w:t>the strength</w:t>
      </w:r>
      <w:r w:rsidR="00863E6E">
        <w:rPr>
          <w:color w:val="4472C4" w:themeColor="accent1"/>
        </w:rPr>
        <w:t xml:space="preserve"> of </w:t>
      </w:r>
      <w:proofErr w:type="spellStart"/>
      <w:r w:rsidR="00863E6E">
        <w:rPr>
          <w:color w:val="4472C4" w:themeColor="accent1"/>
        </w:rPr>
        <w:t>Helpmesleep</w:t>
      </w:r>
      <w:proofErr w:type="spellEnd"/>
      <w:r w:rsidR="00863E6E">
        <w:rPr>
          <w:color w:val="4472C4" w:themeColor="accent1"/>
        </w:rPr>
        <w:t>.</w:t>
      </w:r>
      <w:r w:rsidR="002831A3">
        <w:rPr>
          <w:color w:val="4472C4" w:themeColor="accent1"/>
        </w:rPr>
        <w:t xml:space="preserve"> Draw a causal diagram relating the following variables: </w:t>
      </w:r>
      <w:r w:rsidR="00D142C8">
        <w:rPr>
          <w:color w:val="4472C4" w:themeColor="accent1"/>
        </w:rPr>
        <w:t>caffeine</w:t>
      </w:r>
      <w:r w:rsidR="002831A3">
        <w:rPr>
          <w:color w:val="4472C4" w:themeColor="accent1"/>
        </w:rPr>
        <w:t xml:space="preserve">, sleep duration, and </w:t>
      </w:r>
      <w:proofErr w:type="spellStart"/>
      <w:r w:rsidR="00D142C8">
        <w:rPr>
          <w:color w:val="4472C4" w:themeColor="accent1"/>
        </w:rPr>
        <w:t>Helpmesleep</w:t>
      </w:r>
      <w:proofErr w:type="spellEnd"/>
      <w:r w:rsidR="002831A3">
        <w:rPr>
          <w:color w:val="4472C4" w:themeColor="accent1"/>
        </w:rPr>
        <w:t xml:space="preserve">. </w:t>
      </w:r>
    </w:p>
    <w:p w14:paraId="3C22EE96" w14:textId="5D25AE8E" w:rsidR="00D142C8" w:rsidRDefault="00D142C8" w:rsidP="00D142C8">
      <w:pPr>
        <w:pStyle w:val="ListParagraph"/>
        <w:rPr>
          <w:color w:val="4472C4" w:themeColor="accent1"/>
        </w:rPr>
      </w:pPr>
    </w:p>
    <w:p w14:paraId="09A65974" w14:textId="4DC25EC7" w:rsidR="00832984" w:rsidRDefault="00832984" w:rsidP="00D142C8">
      <w:pPr>
        <w:pStyle w:val="ListParagraph"/>
        <w:rPr>
          <w:color w:val="4472C4" w:themeColor="accent1"/>
        </w:rPr>
      </w:pPr>
    </w:p>
    <w:p w14:paraId="34BAD581" w14:textId="7E9D8E33" w:rsidR="00832984" w:rsidRDefault="00832984" w:rsidP="00D142C8">
      <w:pPr>
        <w:pStyle w:val="ListParagraph"/>
        <w:rPr>
          <w:color w:val="4472C4" w:themeColor="accent1"/>
        </w:rPr>
      </w:pPr>
    </w:p>
    <w:p w14:paraId="7D6540A5" w14:textId="306DFF8A" w:rsidR="00832984" w:rsidRDefault="00832984" w:rsidP="00D142C8">
      <w:pPr>
        <w:pStyle w:val="ListParagraph"/>
        <w:rPr>
          <w:color w:val="4472C4" w:themeColor="accent1"/>
        </w:rPr>
      </w:pPr>
    </w:p>
    <w:p w14:paraId="446C3DD6" w14:textId="77777777" w:rsidR="00832984" w:rsidRDefault="00832984" w:rsidP="00D142C8">
      <w:pPr>
        <w:pStyle w:val="ListParagraph"/>
        <w:rPr>
          <w:color w:val="4472C4" w:themeColor="accent1"/>
        </w:rPr>
      </w:pPr>
    </w:p>
    <w:p w14:paraId="2758FE43" w14:textId="5D759427" w:rsidR="00F435D1" w:rsidRDefault="002831A3" w:rsidP="00D142C8">
      <w:pPr>
        <w:pStyle w:val="ListParagraph"/>
        <w:rPr>
          <w:color w:val="4472C4" w:themeColor="accent1"/>
        </w:rPr>
      </w:pPr>
      <w:r w:rsidRPr="00D142C8">
        <w:rPr>
          <w:color w:val="4472C4" w:themeColor="accent1"/>
        </w:rPr>
        <w:t>What role do each of these variables</w:t>
      </w:r>
      <w:r w:rsidR="00D142C8" w:rsidRPr="00D142C8">
        <w:rPr>
          <w:color w:val="4472C4" w:themeColor="accent1"/>
        </w:rPr>
        <w:t xml:space="preserve"> play (options: predictor of interest, outcome, confounder, effect modifier)?</w:t>
      </w:r>
    </w:p>
    <w:p w14:paraId="46F691F7" w14:textId="310D7768" w:rsidR="00934F1A" w:rsidRDefault="00934F1A" w:rsidP="00934F1A">
      <w:pPr>
        <w:rPr>
          <w:color w:val="4472C4" w:themeColor="accent1"/>
        </w:rPr>
      </w:pPr>
    </w:p>
    <w:p w14:paraId="453AD6B5" w14:textId="77777777" w:rsidR="006C3FED" w:rsidRDefault="00DA356A" w:rsidP="00934F1A">
      <w:pPr>
        <w:pStyle w:val="ListParagraph"/>
        <w:numPr>
          <w:ilvl w:val="0"/>
          <w:numId w:val="3"/>
        </w:numPr>
        <w:rPr>
          <w:color w:val="4472C4" w:themeColor="accent1"/>
        </w:rPr>
      </w:pPr>
      <w:r>
        <w:rPr>
          <w:color w:val="4472C4" w:themeColor="accent1"/>
        </w:rPr>
        <w:lastRenderedPageBreak/>
        <w:t xml:space="preserve">Xeroderma pigmentosum </w:t>
      </w:r>
      <w:r w:rsidR="002B4F07">
        <w:rPr>
          <w:color w:val="4472C4" w:themeColor="accent1"/>
        </w:rPr>
        <w:t>(XP) is a genetic condition characterized by extreme sun sensitivity. It is well established that exposure to ultra-violet (UV) radiation from the sun increases the risk of skin cancer</w:t>
      </w:r>
      <w:r w:rsidR="00115B5C">
        <w:rPr>
          <w:color w:val="4472C4" w:themeColor="accent1"/>
        </w:rPr>
        <w:t xml:space="preserve">. Taylor and Charlie each draw causal diagrams relating the variables XP, UV exposure, and skin cancer risk. </w:t>
      </w:r>
    </w:p>
    <w:p w14:paraId="11761FC1" w14:textId="77777777" w:rsidR="006C3FED" w:rsidRDefault="006C3FED" w:rsidP="006C3FED">
      <w:pPr>
        <w:pStyle w:val="ListParagraph"/>
        <w:rPr>
          <w:color w:val="4472C4" w:themeColor="accent1"/>
        </w:rPr>
      </w:pPr>
    </w:p>
    <w:p w14:paraId="6CAAA513" w14:textId="22B1938C" w:rsidR="00934F1A" w:rsidRPr="006C3FED" w:rsidRDefault="00115B5C" w:rsidP="006C3FED">
      <w:pPr>
        <w:pStyle w:val="ListParagraph"/>
        <w:rPr>
          <w:color w:val="4472C4" w:themeColor="accent1"/>
        </w:rPr>
      </w:pPr>
      <w:r w:rsidRPr="006C3FED">
        <w:rPr>
          <w:color w:val="4472C4" w:themeColor="accent1"/>
        </w:rPr>
        <w:t>Taylor’s diagram:</w:t>
      </w:r>
    </w:p>
    <w:p w14:paraId="21CC3C7C" w14:textId="5B156FB8" w:rsidR="00115B5C" w:rsidRDefault="00115B5C" w:rsidP="00115B5C">
      <w:pPr>
        <w:rPr>
          <w:color w:val="4472C4" w:themeColor="accent1"/>
        </w:rPr>
      </w:pPr>
    </w:p>
    <w:p w14:paraId="68EB29C6" w14:textId="65E7B2CD" w:rsidR="006C3FED" w:rsidRDefault="006C3FED" w:rsidP="006C3FED">
      <w:pPr>
        <w:ind w:left="720"/>
        <w:rPr>
          <w:color w:val="4472C4" w:themeColor="accent1"/>
        </w:rPr>
      </w:pPr>
      <w:r w:rsidRPr="006C3FED">
        <w:rPr>
          <w:noProof/>
          <w:color w:val="4472C4" w:themeColor="accent1"/>
        </w:rPr>
        <mc:AlternateContent>
          <mc:Choice Requires="wps">
            <w:drawing>
              <wp:anchor distT="0" distB="0" distL="114300" distR="114300" simplePos="0" relativeHeight="251793408" behindDoc="0" locked="0" layoutInCell="1" allowOverlap="1" wp14:anchorId="5793A135" wp14:editId="2060C206">
                <wp:simplePos x="0" y="0"/>
                <wp:positionH relativeFrom="column">
                  <wp:posOffset>3578225</wp:posOffset>
                </wp:positionH>
                <wp:positionV relativeFrom="paragraph">
                  <wp:posOffset>110139</wp:posOffset>
                </wp:positionV>
                <wp:extent cx="1008380" cy="662152"/>
                <wp:effectExtent l="0" t="0" r="7620" b="11430"/>
                <wp:wrapNone/>
                <wp:docPr id="103" name="Text Box 103"/>
                <wp:cNvGraphicFramePr/>
                <a:graphic xmlns:a="http://schemas.openxmlformats.org/drawingml/2006/main">
                  <a:graphicData uri="http://schemas.microsoft.com/office/word/2010/wordprocessingShape">
                    <wps:wsp>
                      <wps:cNvSpPr txBox="1"/>
                      <wps:spPr>
                        <a:xfrm>
                          <a:off x="0" y="0"/>
                          <a:ext cx="1008380" cy="662152"/>
                        </a:xfrm>
                        <a:prstGeom prst="rect">
                          <a:avLst/>
                        </a:prstGeom>
                        <a:solidFill>
                          <a:schemeClr val="lt1"/>
                        </a:solidFill>
                        <a:ln w="6350">
                          <a:solidFill>
                            <a:prstClr val="black"/>
                          </a:solidFill>
                        </a:ln>
                      </wps:spPr>
                      <wps:txbx>
                        <w:txbxContent>
                          <w:p w14:paraId="6EAB05CA" w14:textId="211C905D" w:rsidR="006C3FED" w:rsidRDefault="006C3FED" w:rsidP="006C3FED">
                            <w:pPr>
                              <w:jc w:val="center"/>
                            </w:pPr>
                            <w:r>
                              <w:t>Increased skin cancer 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3A135" id="Text Box 103" o:spid="_x0000_s1072" type="#_x0000_t202" style="position:absolute;left:0;text-align:left;margin-left:281.75pt;margin-top:8.65pt;width:79.4pt;height:52.1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" fillcolor="white [3201]" strokeweight=".5pt">
                <v:textbox>
                  <w:txbxContent>
                    <w:p w14:paraId="6EAB05CA" w14:textId="211C905D" w:rsidR="006C3FED" w:rsidRDefault="006C3FED" w:rsidP="006C3FED">
                      <w:pPr>
                        <w:jc w:val="center"/>
                      </w:pPr>
                      <w:r>
                        <w:t>Increased skin cancer risk</w:t>
                      </w:r>
                    </w:p>
                  </w:txbxContent>
                </v:textbox>
              </v:shape>
            </w:pict>
          </mc:Fallback>
        </mc:AlternateContent>
      </w:r>
      <w:r w:rsidRPr="006C3FED">
        <w:rPr>
          <w:noProof/>
          <w:color w:val="4472C4" w:themeColor="accent1"/>
        </w:rPr>
        <mc:AlternateContent>
          <mc:Choice Requires="wps">
            <w:drawing>
              <wp:anchor distT="0" distB="0" distL="114300" distR="114300" simplePos="0" relativeHeight="251792384" behindDoc="0" locked="0" layoutInCell="1" allowOverlap="1" wp14:anchorId="452FDF9A" wp14:editId="54613ACC">
                <wp:simplePos x="0" y="0"/>
                <wp:positionH relativeFrom="column">
                  <wp:posOffset>1205865</wp:posOffset>
                </wp:positionH>
                <wp:positionV relativeFrom="paragraph">
                  <wp:posOffset>188573</wp:posOffset>
                </wp:positionV>
                <wp:extent cx="1339850" cy="315748"/>
                <wp:effectExtent l="0" t="0" r="19050" b="14605"/>
                <wp:wrapNone/>
                <wp:docPr id="102" name="Text Box 102"/>
                <wp:cNvGraphicFramePr/>
                <a:graphic xmlns:a="http://schemas.openxmlformats.org/drawingml/2006/main">
                  <a:graphicData uri="http://schemas.microsoft.com/office/word/2010/wordprocessingShape">
                    <wps:wsp>
                      <wps:cNvSpPr txBox="1"/>
                      <wps:spPr>
                        <a:xfrm>
                          <a:off x="0" y="0"/>
                          <a:ext cx="1339850" cy="315748"/>
                        </a:xfrm>
                        <a:prstGeom prst="rect">
                          <a:avLst/>
                        </a:prstGeom>
                        <a:solidFill>
                          <a:schemeClr val="lt1"/>
                        </a:solidFill>
                        <a:ln w="6350">
                          <a:solidFill>
                            <a:prstClr val="black"/>
                          </a:solidFill>
                        </a:ln>
                      </wps:spPr>
                      <wps:txbx>
                        <w:txbxContent>
                          <w:p w14:paraId="3F0CF1F4" w14:textId="4854E75F" w:rsidR="006C3FED" w:rsidRDefault="006C3FED" w:rsidP="006C3FED">
                            <w:pPr>
                              <w:jc w:val="center"/>
                            </w:pPr>
                            <w:r>
                              <w:t>UV exposure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FDF9A" id="Text Box 102" o:spid="_x0000_s1073" type="#_x0000_t202" style="position:absolute;left:0;text-align:left;margin-left:94.95pt;margin-top:14.85pt;width:105.5pt;height:24.8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" fillcolor="white [3201]" strokeweight=".5pt">
                <v:textbox>
                  <w:txbxContent>
                    <w:p w14:paraId="3F0CF1F4" w14:textId="4854E75F" w:rsidR="006C3FED" w:rsidRDefault="006C3FED" w:rsidP="006C3FED">
                      <w:pPr>
                        <w:jc w:val="center"/>
                      </w:pPr>
                      <w:r>
                        <w:t>UV exposure</w:t>
                      </w:r>
                    </w:p>
                  </w:txbxContent>
                </v:textbox>
              </v:shape>
            </w:pict>
          </mc:Fallback>
        </mc:AlternateContent>
      </w:r>
    </w:p>
    <w:p w14:paraId="1C19A3A4" w14:textId="0F55B404" w:rsidR="006C3FED" w:rsidRDefault="006C3FED" w:rsidP="006C3FED">
      <w:pPr>
        <w:ind w:left="720"/>
        <w:rPr>
          <w:color w:val="4472C4" w:themeColor="accent1"/>
        </w:rPr>
      </w:pPr>
    </w:p>
    <w:p w14:paraId="1DC36C6B" w14:textId="2FB2A0F6" w:rsidR="006C3FED" w:rsidRDefault="006C3FED" w:rsidP="006C3FED">
      <w:pPr>
        <w:ind w:left="720"/>
        <w:rPr>
          <w:color w:val="4472C4" w:themeColor="accent1"/>
        </w:rPr>
      </w:pPr>
      <w:r w:rsidRPr="006C3FED">
        <w:rPr>
          <w:noProof/>
          <w:color w:val="4472C4" w:themeColor="accent1"/>
        </w:rPr>
        <mc:AlternateContent>
          <mc:Choice Requires="wps">
            <w:drawing>
              <wp:anchor distT="0" distB="0" distL="114300" distR="114300" simplePos="0" relativeHeight="251796480" behindDoc="0" locked="0" layoutInCell="1" allowOverlap="1" wp14:anchorId="01C84135" wp14:editId="556B4068">
                <wp:simplePos x="0" y="0"/>
                <wp:positionH relativeFrom="column">
                  <wp:posOffset>3011235</wp:posOffset>
                </wp:positionH>
                <wp:positionV relativeFrom="paragraph">
                  <wp:posOffset>40640</wp:posOffset>
                </wp:positionV>
                <wp:extent cx="0" cy="756285"/>
                <wp:effectExtent l="63500" t="25400" r="38100" b="18415"/>
                <wp:wrapNone/>
                <wp:docPr id="106" name="Straight Arrow Connector 106"/>
                <wp:cNvGraphicFramePr/>
                <a:graphic xmlns:a="http://schemas.openxmlformats.org/drawingml/2006/main">
                  <a:graphicData uri="http://schemas.microsoft.com/office/word/2010/wordprocessingShape">
                    <wps:wsp>
                      <wps:cNvCnPr/>
                      <wps:spPr>
                        <a:xfrm flipV="1">
                          <a:off x="0" y="0"/>
                          <a:ext cx="0" cy="756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F52D9C" id="Straight Arrow Connector 106" o:spid="_x0000_s1026" type="#_x0000_t32" style="position:absolute;margin-left:237.1pt;margin-top:3.2pt;width:0;height:59.5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" strokecolor="black [3200]" strokeweight=".5pt">
                <v:stroke endarrow="block" joinstyle="miter"/>
              </v:shape>
            </w:pict>
          </mc:Fallback>
        </mc:AlternateContent>
      </w:r>
      <w:r w:rsidRPr="006C3FED">
        <w:rPr>
          <w:noProof/>
          <w:color w:val="4472C4" w:themeColor="accent1"/>
        </w:rPr>
        <mc:AlternateContent>
          <mc:Choice Requires="wps">
            <w:drawing>
              <wp:anchor distT="0" distB="0" distL="114300" distR="114300" simplePos="0" relativeHeight="251795456" behindDoc="0" locked="0" layoutInCell="1" allowOverlap="1" wp14:anchorId="68206F75" wp14:editId="7FD78F84">
                <wp:simplePos x="0" y="0"/>
                <wp:positionH relativeFrom="column">
                  <wp:posOffset>2545715</wp:posOffset>
                </wp:positionH>
                <wp:positionV relativeFrom="paragraph">
                  <wp:posOffset>40005</wp:posOffset>
                </wp:positionV>
                <wp:extent cx="1032510" cy="0"/>
                <wp:effectExtent l="0" t="63500" r="0" b="76200"/>
                <wp:wrapNone/>
                <wp:docPr id="105" name="Straight Arrow Connector 105"/>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22A1E7" id="Straight Arrow Connector 105" o:spid="_x0000_s1026" type="#_x0000_t32" style="position:absolute;margin-left:200.45pt;margin-top:3.15pt;width:81.3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" strokecolor="black [3200]" strokeweight=".5pt">
                <v:stroke endarrow="block" joinstyle="miter"/>
              </v:shape>
            </w:pict>
          </mc:Fallback>
        </mc:AlternateContent>
      </w:r>
    </w:p>
    <w:p w14:paraId="763BAAD9" w14:textId="6A1640E3" w:rsidR="006C3FED" w:rsidRDefault="006C3FED" w:rsidP="006C3FED">
      <w:pPr>
        <w:ind w:left="720"/>
        <w:rPr>
          <w:color w:val="4472C4" w:themeColor="accent1"/>
        </w:rPr>
      </w:pPr>
    </w:p>
    <w:p w14:paraId="72C4409E" w14:textId="6DEFECC6" w:rsidR="006C3FED" w:rsidRDefault="006C3FED" w:rsidP="006C3FED">
      <w:pPr>
        <w:ind w:left="720"/>
        <w:rPr>
          <w:color w:val="4472C4" w:themeColor="accent1"/>
        </w:rPr>
      </w:pPr>
    </w:p>
    <w:p w14:paraId="285B600B" w14:textId="54804011" w:rsidR="006C3FED" w:rsidRDefault="006C3FED" w:rsidP="006C3FED">
      <w:pPr>
        <w:ind w:left="720"/>
        <w:rPr>
          <w:color w:val="4472C4" w:themeColor="accent1"/>
        </w:rPr>
      </w:pPr>
    </w:p>
    <w:p w14:paraId="57269D3F" w14:textId="72D5D88D" w:rsidR="006C3FED" w:rsidRDefault="006C3FED" w:rsidP="006C3FED">
      <w:pPr>
        <w:ind w:left="720"/>
        <w:rPr>
          <w:color w:val="4472C4" w:themeColor="accent1"/>
        </w:rPr>
      </w:pPr>
      <w:r w:rsidRPr="006C3FED">
        <w:rPr>
          <w:noProof/>
          <w:color w:val="4472C4" w:themeColor="accent1"/>
        </w:rPr>
        <mc:AlternateContent>
          <mc:Choice Requires="wps">
            <w:drawing>
              <wp:anchor distT="0" distB="0" distL="114300" distR="114300" simplePos="0" relativeHeight="251794432" behindDoc="0" locked="0" layoutInCell="1" allowOverlap="1" wp14:anchorId="69EDB6B6" wp14:editId="4F2D198F">
                <wp:simplePos x="0" y="0"/>
                <wp:positionH relativeFrom="column">
                  <wp:posOffset>2411095</wp:posOffset>
                </wp:positionH>
                <wp:positionV relativeFrom="paragraph">
                  <wp:posOffset>59515</wp:posOffset>
                </wp:positionV>
                <wp:extent cx="1245235" cy="330835"/>
                <wp:effectExtent l="0" t="0" r="12065" b="12065"/>
                <wp:wrapNone/>
                <wp:docPr id="104" name="Text Box 104"/>
                <wp:cNvGraphicFramePr/>
                <a:graphic xmlns:a="http://schemas.openxmlformats.org/drawingml/2006/main">
                  <a:graphicData uri="http://schemas.microsoft.com/office/word/2010/wordprocessingShape">
                    <wps:wsp>
                      <wps:cNvSpPr txBox="1"/>
                      <wps:spPr>
                        <a:xfrm>
                          <a:off x="0" y="0"/>
                          <a:ext cx="1245235" cy="330835"/>
                        </a:xfrm>
                        <a:prstGeom prst="rect">
                          <a:avLst/>
                        </a:prstGeom>
                        <a:solidFill>
                          <a:schemeClr val="lt1"/>
                        </a:solidFill>
                        <a:ln w="6350">
                          <a:solidFill>
                            <a:prstClr val="black"/>
                          </a:solidFill>
                        </a:ln>
                      </wps:spPr>
                      <wps:txbx>
                        <w:txbxContent>
                          <w:p w14:paraId="320A02A8" w14:textId="6A98581A" w:rsidR="006C3FED" w:rsidRDefault="006C3FED" w:rsidP="006C3FED">
                            <w:pPr>
                              <w:jc w:val="center"/>
                            </w:pPr>
                            <w:r>
                              <w:t>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DB6B6" id="Text Box 104" o:spid="_x0000_s1074" type="#_x0000_t202" style="position:absolute;left:0;text-align:left;margin-left:189.85pt;margin-top:4.7pt;width:98.05pt;height:26.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" fillcolor="white [3201]" strokeweight=".5pt">
                <v:textbox>
                  <w:txbxContent>
                    <w:p w14:paraId="320A02A8" w14:textId="6A98581A" w:rsidR="006C3FED" w:rsidRDefault="006C3FED" w:rsidP="006C3FED">
                      <w:pPr>
                        <w:jc w:val="center"/>
                      </w:pPr>
                      <w:r>
                        <w:t>XP</w:t>
                      </w:r>
                    </w:p>
                  </w:txbxContent>
                </v:textbox>
              </v:shape>
            </w:pict>
          </mc:Fallback>
        </mc:AlternateContent>
      </w:r>
    </w:p>
    <w:p w14:paraId="568B74CE" w14:textId="77777777" w:rsidR="006C3FED" w:rsidRPr="00115B5C" w:rsidRDefault="006C3FED" w:rsidP="006C3FED">
      <w:pPr>
        <w:ind w:left="720"/>
        <w:rPr>
          <w:color w:val="4472C4" w:themeColor="accent1"/>
        </w:rPr>
      </w:pPr>
    </w:p>
    <w:p w14:paraId="34DDB2AB" w14:textId="381C0C95" w:rsidR="000D38B1" w:rsidRDefault="000D38B1" w:rsidP="000D38B1">
      <w:pPr>
        <w:rPr>
          <w:b/>
          <w:bCs/>
          <w:color w:val="000000" w:themeColor="text1"/>
        </w:rPr>
      </w:pPr>
    </w:p>
    <w:p w14:paraId="2A1AF6CC" w14:textId="5580290F" w:rsidR="00EB503A" w:rsidRDefault="00EB503A" w:rsidP="000D38B1">
      <w:pPr>
        <w:rPr>
          <w:color w:val="4472C4" w:themeColor="accent1"/>
        </w:rPr>
      </w:pPr>
      <w:r>
        <w:rPr>
          <w:b/>
          <w:bCs/>
          <w:color w:val="000000" w:themeColor="text1"/>
        </w:rPr>
        <w:tab/>
      </w:r>
      <w:r>
        <w:rPr>
          <w:color w:val="4472C4" w:themeColor="accent1"/>
        </w:rPr>
        <w:t>Charlie’s diagram:</w:t>
      </w:r>
    </w:p>
    <w:p w14:paraId="30B3FCA4" w14:textId="21C5FD91" w:rsidR="00963736" w:rsidRDefault="00F81EC3" w:rsidP="000D38B1">
      <w:pPr>
        <w:rPr>
          <w:color w:val="4472C4" w:themeColor="accent1"/>
        </w:rPr>
      </w:pPr>
      <w:r w:rsidRPr="00F81EC3">
        <w:rPr>
          <w:noProof/>
          <w:color w:val="4472C4" w:themeColor="accent1"/>
        </w:rPr>
        <mc:AlternateContent>
          <mc:Choice Requires="wps">
            <w:drawing>
              <wp:anchor distT="0" distB="0" distL="114300" distR="114300" simplePos="0" relativeHeight="251801600" behindDoc="0" locked="0" layoutInCell="1" allowOverlap="1" wp14:anchorId="7C1B40D8" wp14:editId="3027F1F7">
                <wp:simplePos x="0" y="0"/>
                <wp:positionH relativeFrom="column">
                  <wp:posOffset>2545715</wp:posOffset>
                </wp:positionH>
                <wp:positionV relativeFrom="paragraph">
                  <wp:posOffset>457200</wp:posOffset>
                </wp:positionV>
                <wp:extent cx="1032510" cy="0"/>
                <wp:effectExtent l="0" t="63500" r="0" b="76200"/>
                <wp:wrapNone/>
                <wp:docPr id="110" name="Straight Arrow Connector 110"/>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68054B" id="Straight Arrow Connector 110" o:spid="_x0000_s1026" type="#_x0000_t32" style="position:absolute;margin-left:200.45pt;margin-top:36pt;width:81.3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" strokecolor="black [3200]" strokeweight=".5pt">
                <v:stroke endarrow="block" joinstyle="miter"/>
              </v:shape>
            </w:pict>
          </mc:Fallback>
        </mc:AlternateContent>
      </w:r>
      <w:r w:rsidRPr="00F81EC3">
        <w:rPr>
          <w:noProof/>
          <w:color w:val="4472C4" w:themeColor="accent1"/>
        </w:rPr>
        <mc:AlternateContent>
          <mc:Choice Requires="wps">
            <w:drawing>
              <wp:anchor distT="0" distB="0" distL="114300" distR="114300" simplePos="0" relativeHeight="251800576" behindDoc="0" locked="0" layoutInCell="1" allowOverlap="1" wp14:anchorId="293A865E" wp14:editId="64E38E6E">
                <wp:simplePos x="0" y="0"/>
                <wp:positionH relativeFrom="column">
                  <wp:posOffset>2411095</wp:posOffset>
                </wp:positionH>
                <wp:positionV relativeFrom="paragraph">
                  <wp:posOffset>1156970</wp:posOffset>
                </wp:positionV>
                <wp:extent cx="1245235" cy="330835"/>
                <wp:effectExtent l="0" t="0" r="12065" b="12065"/>
                <wp:wrapNone/>
                <wp:docPr id="109" name="Text Box 109"/>
                <wp:cNvGraphicFramePr/>
                <a:graphic xmlns:a="http://schemas.openxmlformats.org/drawingml/2006/main">
                  <a:graphicData uri="http://schemas.microsoft.com/office/word/2010/wordprocessingShape">
                    <wps:wsp>
                      <wps:cNvSpPr txBox="1"/>
                      <wps:spPr>
                        <a:xfrm>
                          <a:off x="0" y="0"/>
                          <a:ext cx="1245235" cy="330835"/>
                        </a:xfrm>
                        <a:prstGeom prst="rect">
                          <a:avLst/>
                        </a:prstGeom>
                        <a:solidFill>
                          <a:schemeClr val="lt1"/>
                        </a:solidFill>
                        <a:ln w="6350">
                          <a:solidFill>
                            <a:prstClr val="black"/>
                          </a:solidFill>
                        </a:ln>
                      </wps:spPr>
                      <wps:txbx>
                        <w:txbxContent>
                          <w:p w14:paraId="7D2ABB69" w14:textId="77777777" w:rsidR="00F81EC3" w:rsidRDefault="00F81EC3" w:rsidP="00F81EC3">
                            <w:pPr>
                              <w:jc w:val="center"/>
                            </w:pPr>
                            <w:r>
                              <w:t>XP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A865E" id="Text Box 109" o:spid="_x0000_s1075" type="#_x0000_t202" style="position:absolute;margin-left:189.85pt;margin-top:91.1pt;width:98.05pt;height:26.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" fillcolor="white [3201]" strokeweight=".5pt">
                <v:textbox>
                  <w:txbxContent>
                    <w:p w14:paraId="7D2ABB69" w14:textId="77777777" w:rsidR="00F81EC3" w:rsidRDefault="00F81EC3" w:rsidP="00F81EC3">
                      <w:pPr>
                        <w:jc w:val="center"/>
                      </w:pPr>
                      <w:r>
                        <w:t>XP</w:t>
                      </w:r>
                    </w:p>
                  </w:txbxContent>
                </v:textbox>
              </v:shape>
            </w:pict>
          </mc:Fallback>
        </mc:AlternateContent>
      </w:r>
      <w:r w:rsidRPr="00F81EC3">
        <w:rPr>
          <w:noProof/>
          <w:color w:val="4472C4" w:themeColor="accent1"/>
        </w:rPr>
        <mc:AlternateContent>
          <mc:Choice Requires="wps">
            <w:drawing>
              <wp:anchor distT="0" distB="0" distL="114300" distR="114300" simplePos="0" relativeHeight="251799552" behindDoc="0" locked="0" layoutInCell="1" allowOverlap="1" wp14:anchorId="018EAE41" wp14:editId="6459D23E">
                <wp:simplePos x="0" y="0"/>
                <wp:positionH relativeFrom="column">
                  <wp:posOffset>3578225</wp:posOffset>
                </wp:positionH>
                <wp:positionV relativeFrom="paragraph">
                  <wp:posOffset>91440</wp:posOffset>
                </wp:positionV>
                <wp:extent cx="1008380" cy="661670"/>
                <wp:effectExtent l="0" t="0" r="7620" b="11430"/>
                <wp:wrapNone/>
                <wp:docPr id="108" name="Text Box 108"/>
                <wp:cNvGraphicFramePr/>
                <a:graphic xmlns:a="http://schemas.openxmlformats.org/drawingml/2006/main">
                  <a:graphicData uri="http://schemas.microsoft.com/office/word/2010/wordprocessingShape">
                    <wps:wsp>
                      <wps:cNvSpPr txBox="1"/>
                      <wps:spPr>
                        <a:xfrm>
                          <a:off x="0" y="0"/>
                          <a:ext cx="1008380" cy="661670"/>
                        </a:xfrm>
                        <a:prstGeom prst="rect">
                          <a:avLst/>
                        </a:prstGeom>
                        <a:solidFill>
                          <a:schemeClr val="lt1"/>
                        </a:solidFill>
                        <a:ln w="6350">
                          <a:solidFill>
                            <a:prstClr val="black"/>
                          </a:solidFill>
                        </a:ln>
                      </wps:spPr>
                      <wps:txbx>
                        <w:txbxContent>
                          <w:p w14:paraId="3A994CA8" w14:textId="77777777" w:rsidR="00F81EC3" w:rsidRDefault="00F81EC3" w:rsidP="00F81EC3">
                            <w:pPr>
                              <w:jc w:val="center"/>
                            </w:pPr>
                            <w:r>
                              <w:t>Increased skin cancer 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EAE41" id="Text Box 108" o:spid="_x0000_s1076" type="#_x0000_t202" style="position:absolute;margin-left:281.75pt;margin-top:7.2pt;width:79.4pt;height:52.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" fillcolor="white [3201]" strokeweight=".5pt">
                <v:textbox>
                  <w:txbxContent>
                    <w:p w14:paraId="3A994CA8" w14:textId="77777777" w:rsidR="00F81EC3" w:rsidRDefault="00F81EC3" w:rsidP="00F81EC3">
                      <w:pPr>
                        <w:jc w:val="center"/>
                      </w:pPr>
                      <w:r>
                        <w:t>Increased skin cancer risk</w:t>
                      </w:r>
                    </w:p>
                  </w:txbxContent>
                </v:textbox>
              </v:shape>
            </w:pict>
          </mc:Fallback>
        </mc:AlternateContent>
      </w:r>
      <w:r w:rsidRPr="00F81EC3">
        <w:rPr>
          <w:noProof/>
          <w:color w:val="4472C4" w:themeColor="accent1"/>
        </w:rPr>
        <mc:AlternateContent>
          <mc:Choice Requires="wps">
            <w:drawing>
              <wp:anchor distT="0" distB="0" distL="114300" distR="114300" simplePos="0" relativeHeight="251798528" behindDoc="0" locked="0" layoutInCell="1" allowOverlap="1" wp14:anchorId="6BD2F2E8" wp14:editId="7E9B5B25">
                <wp:simplePos x="0" y="0"/>
                <wp:positionH relativeFrom="column">
                  <wp:posOffset>1206062</wp:posOffset>
                </wp:positionH>
                <wp:positionV relativeFrom="paragraph">
                  <wp:posOffset>169567</wp:posOffset>
                </wp:positionV>
                <wp:extent cx="1339850" cy="315748"/>
                <wp:effectExtent l="0" t="0" r="19050" b="14605"/>
                <wp:wrapNone/>
                <wp:docPr id="107" name="Text Box 107"/>
                <wp:cNvGraphicFramePr/>
                <a:graphic xmlns:a="http://schemas.openxmlformats.org/drawingml/2006/main">
                  <a:graphicData uri="http://schemas.microsoft.com/office/word/2010/wordprocessingShape">
                    <wps:wsp>
                      <wps:cNvSpPr txBox="1"/>
                      <wps:spPr>
                        <a:xfrm>
                          <a:off x="0" y="0"/>
                          <a:ext cx="1339850" cy="315748"/>
                        </a:xfrm>
                        <a:prstGeom prst="rect">
                          <a:avLst/>
                        </a:prstGeom>
                        <a:solidFill>
                          <a:schemeClr val="lt1"/>
                        </a:solidFill>
                        <a:ln w="6350">
                          <a:solidFill>
                            <a:prstClr val="black"/>
                          </a:solidFill>
                        </a:ln>
                      </wps:spPr>
                      <wps:txbx>
                        <w:txbxContent>
                          <w:p w14:paraId="4A7C09B7" w14:textId="77777777" w:rsidR="00F81EC3" w:rsidRDefault="00F81EC3" w:rsidP="00F81EC3">
                            <w:pPr>
                              <w:jc w:val="center"/>
                            </w:pPr>
                            <w:r>
                              <w:t>UV exposure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2F2E8" id="Text Box 107" o:spid="_x0000_s1077" type="#_x0000_t202" style="position:absolute;margin-left:94.95pt;margin-top:13.35pt;width:105.5pt;height:24.8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" fillcolor="white [3201]" strokeweight=".5pt">
                <v:textbox>
                  <w:txbxContent>
                    <w:p w14:paraId="4A7C09B7" w14:textId="77777777" w:rsidR="00F81EC3" w:rsidRDefault="00F81EC3" w:rsidP="00F81EC3">
                      <w:pPr>
                        <w:jc w:val="center"/>
                      </w:pPr>
                      <w:r>
                        <w:t>UV exposure</w:t>
                      </w:r>
                    </w:p>
                  </w:txbxContent>
                </v:textbox>
              </v:shape>
            </w:pict>
          </mc:Fallback>
        </mc:AlternateContent>
      </w:r>
    </w:p>
    <w:p w14:paraId="270CBD62" w14:textId="43AC2D33" w:rsidR="00963736" w:rsidRPr="00EB503A" w:rsidRDefault="00F81EC3" w:rsidP="000D38B1">
      <w:pPr>
        <w:rPr>
          <w:color w:val="4472C4" w:themeColor="accent1"/>
        </w:rPr>
      </w:pPr>
      <w:r>
        <w:rPr>
          <w:color w:val="4472C4" w:themeColor="accent1"/>
        </w:rPr>
        <w:tab/>
      </w:r>
    </w:p>
    <w:p w14:paraId="6AC24D8C" w14:textId="00BC39A2" w:rsidR="00EB503A" w:rsidRDefault="00A46524" w:rsidP="000D38B1">
      <w:pPr>
        <w:rPr>
          <w:b/>
          <w:bCs/>
          <w:color w:val="000000" w:themeColor="text1"/>
        </w:rPr>
      </w:pPr>
      <w:r w:rsidRPr="00F81EC3">
        <w:rPr>
          <w:noProof/>
          <w:color w:val="4472C4" w:themeColor="accent1"/>
        </w:rPr>
        <mc:AlternateContent>
          <mc:Choice Requires="wps">
            <w:drawing>
              <wp:anchor distT="0" distB="0" distL="114300" distR="114300" simplePos="0" relativeHeight="251802624" behindDoc="0" locked="0" layoutInCell="1" allowOverlap="1" wp14:anchorId="067FFB22" wp14:editId="1D220566">
                <wp:simplePos x="0" y="0"/>
                <wp:positionH relativeFrom="column">
                  <wp:posOffset>1909378</wp:posOffset>
                </wp:positionH>
                <wp:positionV relativeFrom="paragraph">
                  <wp:posOffset>115591</wp:posOffset>
                </wp:positionV>
                <wp:extent cx="503555" cy="669334"/>
                <wp:effectExtent l="25400" t="25400" r="17145" b="16510"/>
                <wp:wrapNone/>
                <wp:docPr id="111" name="Straight Arrow Connector 111"/>
                <wp:cNvGraphicFramePr/>
                <a:graphic xmlns:a="http://schemas.openxmlformats.org/drawingml/2006/main">
                  <a:graphicData uri="http://schemas.microsoft.com/office/word/2010/wordprocessingShape">
                    <wps:wsp>
                      <wps:cNvCnPr/>
                      <wps:spPr>
                        <a:xfrm flipH="1" flipV="1">
                          <a:off x="0" y="0"/>
                          <a:ext cx="503555" cy="6693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73F23" id="Straight Arrow Connector 111" o:spid="_x0000_s1026" type="#_x0000_t32" style="position:absolute;margin-left:150.35pt;margin-top:9.1pt;width:39.65pt;height:52.7p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" strokecolor="black [3200]" strokeweight=".5pt">
                <v:stroke endarrow="block" joinstyle="miter"/>
              </v:shape>
            </w:pict>
          </mc:Fallback>
        </mc:AlternateContent>
      </w:r>
    </w:p>
    <w:p w14:paraId="384AAFEB" w14:textId="4D8E796A" w:rsidR="00EB503A" w:rsidRDefault="00EB503A" w:rsidP="000D38B1">
      <w:pPr>
        <w:rPr>
          <w:b/>
          <w:bCs/>
          <w:color w:val="000000" w:themeColor="text1"/>
        </w:rPr>
      </w:pPr>
    </w:p>
    <w:p w14:paraId="04ADFFE1" w14:textId="4FFB9B52" w:rsidR="00EB503A" w:rsidRDefault="00A46524" w:rsidP="000D38B1">
      <w:pPr>
        <w:rPr>
          <w:b/>
          <w:bCs/>
          <w:color w:val="000000" w:themeColor="text1"/>
        </w:rPr>
      </w:pPr>
      <w:r w:rsidRPr="00F81EC3">
        <w:rPr>
          <w:noProof/>
          <w:color w:val="4472C4" w:themeColor="accent1"/>
        </w:rPr>
        <mc:AlternateContent>
          <mc:Choice Requires="wps">
            <w:drawing>
              <wp:anchor distT="0" distB="0" distL="114300" distR="114300" simplePos="0" relativeHeight="251804672" behindDoc="0" locked="0" layoutInCell="1" allowOverlap="1" wp14:anchorId="278463E8" wp14:editId="5FA0BE4B">
                <wp:simplePos x="0" y="0"/>
                <wp:positionH relativeFrom="column">
                  <wp:posOffset>3657359</wp:posOffset>
                </wp:positionH>
                <wp:positionV relativeFrom="paragraph">
                  <wp:posOffset>12963</wp:posOffset>
                </wp:positionV>
                <wp:extent cx="427662" cy="401276"/>
                <wp:effectExtent l="0" t="25400" r="42545" b="18415"/>
                <wp:wrapNone/>
                <wp:docPr id="112" name="Straight Arrow Connector 112"/>
                <wp:cNvGraphicFramePr/>
                <a:graphic xmlns:a="http://schemas.openxmlformats.org/drawingml/2006/main">
                  <a:graphicData uri="http://schemas.microsoft.com/office/word/2010/wordprocessingShape">
                    <wps:wsp>
                      <wps:cNvCnPr/>
                      <wps:spPr>
                        <a:xfrm flipV="1">
                          <a:off x="0" y="0"/>
                          <a:ext cx="427662" cy="401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29527" id="Straight Arrow Connector 112" o:spid="_x0000_s1026" type="#_x0000_t32" style="position:absolute;margin-left:4in;margin-top:1pt;width:33.65pt;height:31.6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" strokecolor="black [3200]" strokeweight=".5pt">
                <v:stroke endarrow="block" joinstyle="miter"/>
              </v:shape>
            </w:pict>
          </mc:Fallback>
        </mc:AlternateContent>
      </w:r>
    </w:p>
    <w:p w14:paraId="427D5C9A" w14:textId="77777777" w:rsidR="00EB503A" w:rsidRDefault="00EB503A" w:rsidP="000D38B1">
      <w:pPr>
        <w:rPr>
          <w:b/>
          <w:bCs/>
          <w:color w:val="000000" w:themeColor="text1"/>
        </w:rPr>
      </w:pPr>
    </w:p>
    <w:p w14:paraId="4670E58E" w14:textId="77777777" w:rsidR="00F81EC3" w:rsidRDefault="00F81EC3" w:rsidP="000D38B1">
      <w:pPr>
        <w:rPr>
          <w:b/>
          <w:bCs/>
          <w:color w:val="000000" w:themeColor="text1"/>
        </w:rPr>
      </w:pPr>
    </w:p>
    <w:p w14:paraId="08B6A170" w14:textId="77777777" w:rsidR="00F81EC3" w:rsidRDefault="00F81EC3" w:rsidP="000D38B1">
      <w:pPr>
        <w:rPr>
          <w:b/>
          <w:bCs/>
          <w:color w:val="000000" w:themeColor="text1"/>
        </w:rPr>
      </w:pPr>
    </w:p>
    <w:p w14:paraId="22D9B642" w14:textId="59ED5396" w:rsidR="00F81EC3" w:rsidRDefault="00F81EC3" w:rsidP="000D38B1">
      <w:pPr>
        <w:rPr>
          <w:b/>
          <w:bCs/>
          <w:color w:val="000000" w:themeColor="text1"/>
        </w:rPr>
      </w:pPr>
    </w:p>
    <w:p w14:paraId="00AC9A82" w14:textId="162335A2" w:rsidR="00D800D0" w:rsidRDefault="00D800D0" w:rsidP="000D38B1">
      <w:pPr>
        <w:rPr>
          <w:color w:val="4472C4" w:themeColor="accent1"/>
        </w:rPr>
      </w:pPr>
      <w:r>
        <w:rPr>
          <w:b/>
          <w:bCs/>
          <w:color w:val="000000" w:themeColor="text1"/>
        </w:rPr>
        <w:tab/>
      </w:r>
      <w:r w:rsidR="0018738F">
        <w:rPr>
          <w:color w:val="4472C4" w:themeColor="accent1"/>
        </w:rPr>
        <w:t>Explain the reasoning behind Taylor’s diagram.</w:t>
      </w:r>
    </w:p>
    <w:p w14:paraId="5FCD51F4" w14:textId="62CDF021" w:rsidR="00103882" w:rsidRDefault="00103882" w:rsidP="000D38B1">
      <w:pPr>
        <w:rPr>
          <w:color w:val="4472C4" w:themeColor="accent1"/>
        </w:rPr>
      </w:pPr>
    </w:p>
    <w:p w14:paraId="118210CF" w14:textId="45CBA17A" w:rsidR="00103882" w:rsidRDefault="00103882" w:rsidP="000D38B1">
      <w:pPr>
        <w:rPr>
          <w:color w:val="4472C4" w:themeColor="accent1"/>
        </w:rPr>
      </w:pPr>
    </w:p>
    <w:p w14:paraId="2FFE9BB7" w14:textId="55A87F84" w:rsidR="00103882" w:rsidRDefault="00103882" w:rsidP="000D38B1">
      <w:pPr>
        <w:rPr>
          <w:color w:val="4472C4" w:themeColor="accent1"/>
        </w:rPr>
      </w:pPr>
    </w:p>
    <w:p w14:paraId="3C30C218" w14:textId="3592F613" w:rsidR="00103882" w:rsidRDefault="00103882" w:rsidP="000D38B1">
      <w:pPr>
        <w:rPr>
          <w:color w:val="4472C4" w:themeColor="accent1"/>
        </w:rPr>
      </w:pPr>
    </w:p>
    <w:p w14:paraId="61F70B32" w14:textId="5D756444" w:rsidR="00103882" w:rsidRDefault="00103882" w:rsidP="000D38B1">
      <w:pPr>
        <w:rPr>
          <w:color w:val="4472C4" w:themeColor="accent1"/>
        </w:rPr>
      </w:pPr>
    </w:p>
    <w:p w14:paraId="7B945C24" w14:textId="059FD04F" w:rsidR="00103882" w:rsidRDefault="00103882" w:rsidP="000D38B1">
      <w:pPr>
        <w:rPr>
          <w:color w:val="4472C4" w:themeColor="accent1"/>
        </w:rPr>
      </w:pPr>
    </w:p>
    <w:p w14:paraId="5F072AA8" w14:textId="30FC6592" w:rsidR="00103882" w:rsidRDefault="00103882" w:rsidP="000D38B1">
      <w:pPr>
        <w:rPr>
          <w:color w:val="4472C4" w:themeColor="accent1"/>
        </w:rPr>
      </w:pPr>
    </w:p>
    <w:p w14:paraId="5DD15326" w14:textId="426FD316" w:rsidR="00103882" w:rsidRDefault="00103882" w:rsidP="000D38B1">
      <w:pPr>
        <w:rPr>
          <w:color w:val="4472C4" w:themeColor="accent1"/>
        </w:rPr>
      </w:pPr>
    </w:p>
    <w:p w14:paraId="5701DD9D" w14:textId="23EACEF3" w:rsidR="00103882" w:rsidRDefault="00103882" w:rsidP="000D38B1">
      <w:pPr>
        <w:rPr>
          <w:color w:val="4472C4" w:themeColor="accent1"/>
        </w:rPr>
      </w:pPr>
      <w:r>
        <w:rPr>
          <w:color w:val="4472C4" w:themeColor="accent1"/>
        </w:rPr>
        <w:tab/>
        <w:t>Explain the reasoning behind Charlie’s diagram.</w:t>
      </w:r>
    </w:p>
    <w:p w14:paraId="0212073D" w14:textId="08AC632A" w:rsidR="00103882" w:rsidRDefault="00103882" w:rsidP="000D38B1">
      <w:pPr>
        <w:rPr>
          <w:color w:val="4472C4" w:themeColor="accent1"/>
        </w:rPr>
      </w:pPr>
    </w:p>
    <w:p w14:paraId="5864F7FC" w14:textId="348A5215" w:rsidR="00103882" w:rsidRDefault="00103882" w:rsidP="000D38B1">
      <w:pPr>
        <w:rPr>
          <w:color w:val="4472C4" w:themeColor="accent1"/>
        </w:rPr>
      </w:pPr>
    </w:p>
    <w:p w14:paraId="397BCE7D" w14:textId="5DAD6999" w:rsidR="00103882" w:rsidRDefault="00103882" w:rsidP="000D38B1">
      <w:pPr>
        <w:rPr>
          <w:color w:val="4472C4" w:themeColor="accent1"/>
        </w:rPr>
      </w:pPr>
    </w:p>
    <w:p w14:paraId="60B90AC4" w14:textId="35DEE888" w:rsidR="00103882" w:rsidRDefault="00103882" w:rsidP="000D38B1">
      <w:pPr>
        <w:rPr>
          <w:color w:val="4472C4" w:themeColor="accent1"/>
        </w:rPr>
      </w:pPr>
    </w:p>
    <w:p w14:paraId="438B6F64" w14:textId="573D1BD4" w:rsidR="00103882" w:rsidRDefault="00103882" w:rsidP="000D38B1">
      <w:pPr>
        <w:rPr>
          <w:color w:val="4472C4" w:themeColor="accent1"/>
        </w:rPr>
      </w:pPr>
    </w:p>
    <w:p w14:paraId="5E617F50" w14:textId="5D5DFE19" w:rsidR="00103882" w:rsidRDefault="00103882" w:rsidP="000D38B1">
      <w:pPr>
        <w:rPr>
          <w:color w:val="4472C4" w:themeColor="accent1"/>
        </w:rPr>
      </w:pPr>
    </w:p>
    <w:p w14:paraId="79E9DD58" w14:textId="1BDD7820" w:rsidR="00103882" w:rsidRDefault="00103882" w:rsidP="000D38B1">
      <w:pPr>
        <w:rPr>
          <w:color w:val="4472C4" w:themeColor="accent1"/>
        </w:rPr>
      </w:pPr>
    </w:p>
    <w:p w14:paraId="1A56208B" w14:textId="752B41D2" w:rsidR="00103882" w:rsidRDefault="00103882" w:rsidP="000D38B1">
      <w:pPr>
        <w:rPr>
          <w:color w:val="4472C4" w:themeColor="accent1"/>
        </w:rPr>
      </w:pPr>
    </w:p>
    <w:p w14:paraId="17890084" w14:textId="053B872B" w:rsidR="00103882" w:rsidRPr="0018738F" w:rsidRDefault="00103882" w:rsidP="000D38B1">
      <w:pPr>
        <w:rPr>
          <w:color w:val="4472C4" w:themeColor="accent1"/>
        </w:rPr>
      </w:pPr>
      <w:r>
        <w:rPr>
          <w:color w:val="4472C4" w:themeColor="accent1"/>
        </w:rPr>
        <w:lastRenderedPageBreak/>
        <w:tab/>
        <w:t>Which diagram do you think is correct, and why?</w:t>
      </w:r>
    </w:p>
    <w:p w14:paraId="148466DE" w14:textId="77777777" w:rsidR="00F81EC3" w:rsidRDefault="00F81EC3" w:rsidP="000D38B1">
      <w:pPr>
        <w:rPr>
          <w:b/>
          <w:bCs/>
          <w:color w:val="000000" w:themeColor="text1"/>
        </w:rPr>
      </w:pPr>
    </w:p>
    <w:p w14:paraId="271B8E64" w14:textId="36D4377E" w:rsidR="000D38B1" w:rsidRDefault="000D38B1" w:rsidP="000D38B1">
      <w:pPr>
        <w:rPr>
          <w:color w:val="000000" w:themeColor="text1"/>
        </w:rPr>
      </w:pPr>
      <w:r>
        <w:rPr>
          <w:b/>
          <w:bCs/>
          <w:color w:val="000000" w:themeColor="text1"/>
        </w:rPr>
        <w:t>Precision variables</w:t>
      </w:r>
    </w:p>
    <w:p w14:paraId="0661BE55" w14:textId="6ECF8962" w:rsidR="00833F01" w:rsidRDefault="00833F01" w:rsidP="000D38B1">
      <w:pPr>
        <w:rPr>
          <w:color w:val="000000" w:themeColor="text1"/>
        </w:rPr>
      </w:pPr>
    </w:p>
    <w:p w14:paraId="2AD671E2" w14:textId="14A1493B" w:rsidR="00833F01" w:rsidRPr="00833F01" w:rsidRDefault="00833F01" w:rsidP="000D38B1">
      <w:pPr>
        <w:rPr>
          <w:color w:val="000000" w:themeColor="text1"/>
        </w:rPr>
      </w:pPr>
      <w:r>
        <w:rPr>
          <w:color w:val="000000" w:themeColor="text1"/>
        </w:rPr>
        <w:t xml:space="preserve">The term “precision variable” is something often talked about in the UW statistics and biostatistics </w:t>
      </w:r>
      <w:proofErr w:type="gramStart"/>
      <w:r>
        <w:rPr>
          <w:color w:val="000000" w:themeColor="text1"/>
        </w:rPr>
        <w:t>departments, but</w:t>
      </w:r>
      <w:proofErr w:type="gramEnd"/>
      <w:r>
        <w:rPr>
          <w:color w:val="000000" w:themeColor="text1"/>
        </w:rPr>
        <w:t xml:space="preserve"> is not commonly used language across statistics as an entire field. Nevertheless, we think it’s a useful distinction, and so we’ll talk about it in this course! </w:t>
      </w:r>
    </w:p>
    <w:p w14:paraId="7E6C3E03" w14:textId="1993F34D" w:rsidR="00BF0D6E" w:rsidRDefault="00BF0D6E" w:rsidP="000D38B1">
      <w:pPr>
        <w:rPr>
          <w:color w:val="000000" w:themeColor="text1"/>
        </w:rPr>
      </w:pPr>
    </w:p>
    <w:p w14:paraId="5BE98E56" w14:textId="544F372E" w:rsidR="00BF0D6E" w:rsidRDefault="00521E72" w:rsidP="00521E72">
      <w:pPr>
        <w:pStyle w:val="ListParagraph"/>
        <w:numPr>
          <w:ilvl w:val="0"/>
          <w:numId w:val="6"/>
        </w:numPr>
        <w:rPr>
          <w:color w:val="000000" w:themeColor="text1"/>
        </w:rPr>
      </w:pPr>
      <w:r w:rsidRPr="00521E72">
        <w:rPr>
          <w:color w:val="000000" w:themeColor="text1"/>
          <w:u w:val="single"/>
        </w:rPr>
        <w:t>Precision variable:</w:t>
      </w:r>
      <w:r>
        <w:rPr>
          <w:color w:val="000000" w:themeColor="text1"/>
        </w:rPr>
        <w:t xml:space="preserve"> a variable that is associated with (or causes) the outcome </w:t>
      </w:r>
      <w:r w:rsidRPr="00521E72">
        <w:rPr>
          <w:i/>
          <w:iCs/>
          <w:color w:val="000000" w:themeColor="text1"/>
        </w:rPr>
        <w:t>in the population</w:t>
      </w:r>
      <w:r>
        <w:rPr>
          <w:color w:val="000000" w:themeColor="text1"/>
        </w:rPr>
        <w:t xml:space="preserve">, but is not associated with the predictor of interest </w:t>
      </w:r>
      <w:r w:rsidRPr="00521E72">
        <w:rPr>
          <w:i/>
          <w:iCs/>
          <w:color w:val="000000" w:themeColor="text1"/>
        </w:rPr>
        <w:t>in the sample</w:t>
      </w:r>
    </w:p>
    <w:p w14:paraId="7E04B9FF" w14:textId="75C937F0" w:rsidR="00521E72" w:rsidRDefault="00521E72" w:rsidP="00521E72">
      <w:pPr>
        <w:rPr>
          <w:color w:val="000000" w:themeColor="text1"/>
        </w:rPr>
      </w:pPr>
    </w:p>
    <w:p w14:paraId="4373F683" w14:textId="0AF3F4F3" w:rsidR="00521E72" w:rsidRDefault="0055436D" w:rsidP="00521E72">
      <w:pPr>
        <w:rPr>
          <w:color w:val="000000" w:themeColor="text1"/>
        </w:rPr>
      </w:pPr>
      <w:r>
        <w:rPr>
          <w:color w:val="000000" w:themeColor="text1"/>
        </w:rPr>
        <w:t>In a causal diagram a precision variable looks like one of the following:</w:t>
      </w:r>
    </w:p>
    <w:p w14:paraId="4C08CA85" w14:textId="77777777" w:rsidR="00633954" w:rsidRDefault="00633954" w:rsidP="00521E72">
      <w:pPr>
        <w:rPr>
          <w:color w:val="000000" w:themeColor="text1"/>
        </w:rPr>
      </w:pPr>
    </w:p>
    <w:p w14:paraId="729F3E70" w14:textId="0FF8DCC8" w:rsidR="0055436D" w:rsidRDefault="008C0A08" w:rsidP="00521E72">
      <w:pPr>
        <w:rPr>
          <w:color w:val="000000" w:themeColor="text1"/>
        </w:rPr>
      </w:pPr>
      <w:r w:rsidRPr="008C0A08">
        <w:rPr>
          <w:noProof/>
          <w:color w:val="000000" w:themeColor="text1"/>
        </w:rPr>
        <mc:AlternateContent>
          <mc:Choice Requires="wps">
            <w:drawing>
              <wp:anchor distT="0" distB="0" distL="114300" distR="114300" simplePos="0" relativeHeight="251806720" behindDoc="0" locked="0" layoutInCell="1" allowOverlap="1" wp14:anchorId="4D1C01A5" wp14:editId="5312D059">
                <wp:simplePos x="0" y="0"/>
                <wp:positionH relativeFrom="column">
                  <wp:posOffset>1339850</wp:posOffset>
                </wp:positionH>
                <wp:positionV relativeFrom="paragraph">
                  <wp:posOffset>168056</wp:posOffset>
                </wp:positionV>
                <wp:extent cx="1339850" cy="527685"/>
                <wp:effectExtent l="0" t="0" r="19050" b="18415"/>
                <wp:wrapNone/>
                <wp:docPr id="113" name="Text Box 113"/>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3354FACF" w14:textId="77777777" w:rsidR="008C0A08" w:rsidRDefault="008C0A08" w:rsidP="008C0A08">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C01A5" id="Text Box 113" o:spid="_x0000_s1078" type="#_x0000_t202" style="position:absolute;margin-left:105.5pt;margin-top:13.25pt;width:105.5pt;height:41.5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" fillcolor="white [3201]" strokeweight=".5pt">
                <v:textbox>
                  <w:txbxContent>
                    <w:p w14:paraId="3354FACF" w14:textId="77777777" w:rsidR="008C0A08" w:rsidRDefault="008C0A08" w:rsidP="008C0A08">
                      <w:pPr>
                        <w:jc w:val="center"/>
                      </w:pPr>
                      <w:r>
                        <w:t>Predictor of Interest</w:t>
                      </w:r>
                    </w:p>
                  </w:txbxContent>
                </v:textbox>
              </v:shape>
            </w:pict>
          </mc:Fallback>
        </mc:AlternateContent>
      </w:r>
    </w:p>
    <w:p w14:paraId="2FB292DA" w14:textId="2751870D" w:rsidR="0055436D" w:rsidRDefault="008C0A08" w:rsidP="00521E72">
      <w:pPr>
        <w:rPr>
          <w:color w:val="000000" w:themeColor="text1"/>
        </w:rPr>
      </w:pPr>
      <w:r w:rsidRPr="008C0A08">
        <w:rPr>
          <w:noProof/>
          <w:color w:val="000000" w:themeColor="text1"/>
        </w:rPr>
        <mc:AlternateContent>
          <mc:Choice Requires="wps">
            <w:drawing>
              <wp:anchor distT="0" distB="0" distL="114300" distR="114300" simplePos="0" relativeHeight="251807744" behindDoc="0" locked="0" layoutInCell="1" allowOverlap="1" wp14:anchorId="0032334B" wp14:editId="26F78809">
                <wp:simplePos x="0" y="0"/>
                <wp:positionH relativeFrom="column">
                  <wp:posOffset>3712210</wp:posOffset>
                </wp:positionH>
                <wp:positionV relativeFrom="paragraph">
                  <wp:posOffset>91856</wp:posOffset>
                </wp:positionV>
                <wp:extent cx="1008380" cy="331076"/>
                <wp:effectExtent l="0" t="0" r="7620" b="12065"/>
                <wp:wrapNone/>
                <wp:docPr id="114" name="Text Box 114"/>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09D9270C" w14:textId="77777777" w:rsidR="008C0A08" w:rsidRDefault="008C0A08" w:rsidP="008C0A08">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2334B" id="Text Box 114" o:spid="_x0000_s1079" type="#_x0000_t202" style="position:absolute;margin-left:292.3pt;margin-top:7.25pt;width:79.4pt;height:26.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" fillcolor="white [3201]" strokeweight=".5pt">
                <v:textbox>
                  <w:txbxContent>
                    <w:p w14:paraId="09D9270C" w14:textId="77777777" w:rsidR="008C0A08" w:rsidRDefault="008C0A08" w:rsidP="008C0A08">
                      <w:pPr>
                        <w:jc w:val="center"/>
                      </w:pPr>
                      <w:r>
                        <w:t>Outcome</w:t>
                      </w:r>
                    </w:p>
                  </w:txbxContent>
                </v:textbox>
              </v:shape>
            </w:pict>
          </mc:Fallback>
        </mc:AlternateContent>
      </w:r>
    </w:p>
    <w:p w14:paraId="268B6120" w14:textId="55AF2318" w:rsidR="008C0A08" w:rsidRDefault="008C0A08" w:rsidP="00521E72">
      <w:pPr>
        <w:rPr>
          <w:color w:val="000000" w:themeColor="text1"/>
        </w:rPr>
      </w:pPr>
      <w:r w:rsidRPr="008C0A08">
        <w:rPr>
          <w:noProof/>
          <w:color w:val="000000" w:themeColor="text1"/>
        </w:rPr>
        <mc:AlternateContent>
          <mc:Choice Requires="wps">
            <w:drawing>
              <wp:anchor distT="0" distB="0" distL="114300" distR="114300" simplePos="0" relativeHeight="251809792" behindDoc="0" locked="0" layoutInCell="1" allowOverlap="1" wp14:anchorId="0C383464" wp14:editId="4A8FC7F5">
                <wp:simplePos x="0" y="0"/>
                <wp:positionH relativeFrom="column">
                  <wp:posOffset>2679700</wp:posOffset>
                </wp:positionH>
                <wp:positionV relativeFrom="paragraph">
                  <wp:posOffset>116840</wp:posOffset>
                </wp:positionV>
                <wp:extent cx="1032510" cy="0"/>
                <wp:effectExtent l="0" t="63500" r="0" b="76200"/>
                <wp:wrapNone/>
                <wp:docPr id="116" name="Straight Arrow Connector 116"/>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76530F" id="Straight Arrow Connector 116" o:spid="_x0000_s1026" type="#_x0000_t32" style="position:absolute;margin-left:211pt;margin-top:9.2pt;width:81.3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" strokecolor="black [3200]" strokeweight=".5pt">
                <v:stroke endarrow="block" joinstyle="miter"/>
              </v:shape>
            </w:pict>
          </mc:Fallback>
        </mc:AlternateContent>
      </w:r>
    </w:p>
    <w:p w14:paraId="17B5C50B" w14:textId="3AE220DE" w:rsidR="008C0A08" w:rsidRPr="00521E72" w:rsidRDefault="008C0A08" w:rsidP="00521E72">
      <w:pPr>
        <w:rPr>
          <w:color w:val="000000" w:themeColor="text1"/>
        </w:rPr>
      </w:pPr>
      <w:r w:rsidRPr="008C0A08">
        <w:rPr>
          <w:noProof/>
          <w:color w:val="000000" w:themeColor="text1"/>
        </w:rPr>
        <mc:AlternateContent>
          <mc:Choice Requires="wps">
            <w:drawing>
              <wp:anchor distT="0" distB="0" distL="114300" distR="114300" simplePos="0" relativeHeight="251810816" behindDoc="0" locked="0" layoutInCell="1" allowOverlap="1" wp14:anchorId="737F6E95" wp14:editId="3F27A2B5">
                <wp:simplePos x="0" y="0"/>
                <wp:positionH relativeFrom="column">
                  <wp:posOffset>3200400</wp:posOffset>
                </wp:positionH>
                <wp:positionV relativeFrom="paragraph">
                  <wp:posOffset>46990</wp:posOffset>
                </wp:positionV>
                <wp:extent cx="992790" cy="602418"/>
                <wp:effectExtent l="0" t="25400" r="36195" b="20320"/>
                <wp:wrapNone/>
                <wp:docPr id="117" name="Straight Arrow Connector 117"/>
                <wp:cNvGraphicFramePr/>
                <a:graphic xmlns:a="http://schemas.openxmlformats.org/drawingml/2006/main">
                  <a:graphicData uri="http://schemas.microsoft.com/office/word/2010/wordprocessingShape">
                    <wps:wsp>
                      <wps:cNvCnPr/>
                      <wps:spPr>
                        <a:xfrm flipV="1">
                          <a:off x="0" y="0"/>
                          <a:ext cx="992790" cy="6024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09C70" id="Straight Arrow Connector 117" o:spid="_x0000_s1026" type="#_x0000_t32" style="position:absolute;margin-left:252pt;margin-top:3.7pt;width:78.15pt;height:47.45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" strokecolor="black [3200]" strokeweight=".5pt">
                <v:stroke endarrow="block" joinstyle="miter"/>
              </v:shape>
            </w:pict>
          </mc:Fallback>
        </mc:AlternateContent>
      </w:r>
    </w:p>
    <w:p w14:paraId="128FAF08" w14:textId="2D3A7317" w:rsidR="000D38B1" w:rsidRDefault="000D38B1" w:rsidP="000D38B1">
      <w:pPr>
        <w:rPr>
          <w:b/>
          <w:bCs/>
          <w:color w:val="000000" w:themeColor="text1"/>
        </w:rPr>
      </w:pPr>
    </w:p>
    <w:p w14:paraId="44E9AD39" w14:textId="77777777" w:rsidR="008C0A08" w:rsidRDefault="008C0A08" w:rsidP="000D38B1">
      <w:pPr>
        <w:rPr>
          <w:b/>
          <w:bCs/>
          <w:color w:val="000000" w:themeColor="text1"/>
        </w:rPr>
      </w:pPr>
    </w:p>
    <w:p w14:paraId="52C88BD5" w14:textId="136C1588" w:rsidR="008C0A08" w:rsidRDefault="008C0A08" w:rsidP="000D38B1">
      <w:pPr>
        <w:rPr>
          <w:b/>
          <w:bCs/>
          <w:color w:val="000000" w:themeColor="text1"/>
        </w:rPr>
      </w:pPr>
      <w:r w:rsidRPr="008C0A08">
        <w:rPr>
          <w:noProof/>
          <w:color w:val="000000" w:themeColor="text1"/>
        </w:rPr>
        <mc:AlternateContent>
          <mc:Choice Requires="wps">
            <w:drawing>
              <wp:anchor distT="0" distB="0" distL="114300" distR="114300" simplePos="0" relativeHeight="251808768" behindDoc="0" locked="0" layoutInCell="1" allowOverlap="1" wp14:anchorId="42F0B860" wp14:editId="60DFBD26">
                <wp:simplePos x="0" y="0"/>
                <wp:positionH relativeFrom="column">
                  <wp:posOffset>2459005</wp:posOffset>
                </wp:positionH>
                <wp:positionV relativeFrom="paragraph">
                  <wp:posOffset>89075</wp:posOffset>
                </wp:positionV>
                <wp:extent cx="1529255" cy="330835"/>
                <wp:effectExtent l="0" t="0" r="7620" b="12065"/>
                <wp:wrapNone/>
                <wp:docPr id="115" name="Text Box 115"/>
                <wp:cNvGraphicFramePr/>
                <a:graphic xmlns:a="http://schemas.openxmlformats.org/drawingml/2006/main">
                  <a:graphicData uri="http://schemas.microsoft.com/office/word/2010/wordprocessingShape">
                    <wps:wsp>
                      <wps:cNvSpPr txBox="1"/>
                      <wps:spPr>
                        <a:xfrm>
                          <a:off x="0" y="0"/>
                          <a:ext cx="1529255" cy="330835"/>
                        </a:xfrm>
                        <a:prstGeom prst="rect">
                          <a:avLst/>
                        </a:prstGeom>
                        <a:solidFill>
                          <a:schemeClr val="lt1"/>
                        </a:solidFill>
                        <a:ln w="6350">
                          <a:solidFill>
                            <a:prstClr val="black"/>
                          </a:solidFill>
                        </a:ln>
                      </wps:spPr>
                      <wps:txbx>
                        <w:txbxContent>
                          <w:p w14:paraId="3B95D0ED" w14:textId="26942E33" w:rsidR="008C0A08" w:rsidRDefault="008C0A08" w:rsidP="008C0A08">
                            <w:pPr>
                              <w:jc w:val="center"/>
                            </w:pPr>
                            <w:r>
                              <w:t>Precision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0B860" id="Text Box 115" o:spid="_x0000_s1080" type="#_x0000_t202" style="position:absolute;margin-left:193.6pt;margin-top:7pt;width:120.4pt;height:26.0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" fillcolor="white [3201]" strokeweight=".5pt">
                <v:textbox>
                  <w:txbxContent>
                    <w:p w14:paraId="3B95D0ED" w14:textId="26942E33" w:rsidR="008C0A08" w:rsidRDefault="008C0A08" w:rsidP="008C0A08">
                      <w:pPr>
                        <w:jc w:val="center"/>
                      </w:pPr>
                      <w:r>
                        <w:t>Precision variable</w:t>
                      </w:r>
                    </w:p>
                  </w:txbxContent>
                </v:textbox>
              </v:shape>
            </w:pict>
          </mc:Fallback>
        </mc:AlternateContent>
      </w:r>
    </w:p>
    <w:p w14:paraId="62464E8A" w14:textId="77777777" w:rsidR="008C0A08" w:rsidRDefault="008C0A08" w:rsidP="000D38B1">
      <w:pPr>
        <w:rPr>
          <w:b/>
          <w:bCs/>
          <w:color w:val="000000" w:themeColor="text1"/>
        </w:rPr>
      </w:pPr>
    </w:p>
    <w:p w14:paraId="37833978" w14:textId="6E99DF47" w:rsidR="008C0A08" w:rsidRDefault="008C0A08" w:rsidP="000D38B1">
      <w:pPr>
        <w:rPr>
          <w:b/>
          <w:bCs/>
          <w:color w:val="000000" w:themeColor="text1"/>
        </w:rPr>
      </w:pPr>
    </w:p>
    <w:p w14:paraId="49B35364" w14:textId="77777777" w:rsidR="00633954" w:rsidRDefault="00633954" w:rsidP="000D38B1">
      <w:pPr>
        <w:rPr>
          <w:b/>
          <w:bCs/>
          <w:color w:val="000000" w:themeColor="text1"/>
        </w:rPr>
      </w:pPr>
    </w:p>
    <w:p w14:paraId="2017ABB8" w14:textId="4A58BF65" w:rsidR="008C0A08" w:rsidRDefault="00633954" w:rsidP="000D38B1">
      <w:pPr>
        <w:rPr>
          <w:b/>
          <w:bCs/>
          <w:color w:val="000000" w:themeColor="text1"/>
        </w:rPr>
      </w:pPr>
      <w:r w:rsidRPr="00633954">
        <w:rPr>
          <w:b/>
          <w:bCs/>
          <w:noProof/>
          <w:color w:val="000000" w:themeColor="text1"/>
        </w:rPr>
        <mc:AlternateContent>
          <mc:Choice Requires="wps">
            <w:drawing>
              <wp:anchor distT="0" distB="0" distL="114300" distR="114300" simplePos="0" relativeHeight="251812864" behindDoc="0" locked="0" layoutInCell="1" allowOverlap="1" wp14:anchorId="1B547936" wp14:editId="149B4668">
                <wp:simplePos x="0" y="0"/>
                <wp:positionH relativeFrom="column">
                  <wp:posOffset>1340069</wp:posOffset>
                </wp:positionH>
                <wp:positionV relativeFrom="paragraph">
                  <wp:posOffset>186055</wp:posOffset>
                </wp:positionV>
                <wp:extent cx="1339850" cy="527685"/>
                <wp:effectExtent l="0" t="0" r="19050" b="18415"/>
                <wp:wrapNone/>
                <wp:docPr id="118" name="Text Box 118"/>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28B0C559" w14:textId="77777777" w:rsidR="00633954" w:rsidRDefault="00633954" w:rsidP="00633954">
                            <w:pPr>
                              <w:jc w:val="center"/>
                            </w:pPr>
                            <w:r>
                              <w:t>Predictor of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47936" id="Text Box 118" o:spid="_x0000_s1081" type="#_x0000_t202" style="position:absolute;margin-left:105.5pt;margin-top:14.65pt;width:105.5pt;height:41.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" fillcolor="white [3201]" strokeweight=".5pt">
                <v:textbox>
                  <w:txbxContent>
                    <w:p w14:paraId="28B0C559" w14:textId="77777777" w:rsidR="00633954" w:rsidRDefault="00633954" w:rsidP="00633954">
                      <w:pPr>
                        <w:jc w:val="center"/>
                      </w:pPr>
                      <w:r>
                        <w:t>Predictor of Interest</w:t>
                      </w:r>
                    </w:p>
                  </w:txbxContent>
                </v:textbox>
              </v:shape>
            </w:pict>
          </mc:Fallback>
        </mc:AlternateContent>
      </w:r>
    </w:p>
    <w:p w14:paraId="354BBCF1" w14:textId="1D91BC07" w:rsidR="008C0A08" w:rsidRDefault="00633954" w:rsidP="000D38B1">
      <w:pPr>
        <w:rPr>
          <w:b/>
          <w:bCs/>
          <w:color w:val="000000" w:themeColor="text1"/>
        </w:rPr>
      </w:pPr>
      <w:r w:rsidRPr="00633954">
        <w:rPr>
          <w:b/>
          <w:bCs/>
          <w:noProof/>
          <w:color w:val="000000" w:themeColor="text1"/>
        </w:rPr>
        <mc:AlternateContent>
          <mc:Choice Requires="wps">
            <w:drawing>
              <wp:anchor distT="0" distB="0" distL="114300" distR="114300" simplePos="0" relativeHeight="251813888" behindDoc="0" locked="0" layoutInCell="1" allowOverlap="1" wp14:anchorId="23C6AF1B" wp14:editId="31A8B234">
                <wp:simplePos x="0" y="0"/>
                <wp:positionH relativeFrom="column">
                  <wp:posOffset>3712429</wp:posOffset>
                </wp:positionH>
                <wp:positionV relativeFrom="paragraph">
                  <wp:posOffset>109855</wp:posOffset>
                </wp:positionV>
                <wp:extent cx="1008380" cy="331076"/>
                <wp:effectExtent l="0" t="0" r="7620" b="12065"/>
                <wp:wrapNone/>
                <wp:docPr id="119" name="Text Box 119"/>
                <wp:cNvGraphicFramePr/>
                <a:graphic xmlns:a="http://schemas.openxmlformats.org/drawingml/2006/main">
                  <a:graphicData uri="http://schemas.microsoft.com/office/word/2010/wordprocessingShape">
                    <wps:wsp>
                      <wps:cNvSpPr txBox="1"/>
                      <wps:spPr>
                        <a:xfrm>
                          <a:off x="0" y="0"/>
                          <a:ext cx="1008380" cy="331076"/>
                        </a:xfrm>
                        <a:prstGeom prst="rect">
                          <a:avLst/>
                        </a:prstGeom>
                        <a:solidFill>
                          <a:schemeClr val="lt1"/>
                        </a:solidFill>
                        <a:ln w="6350">
                          <a:solidFill>
                            <a:prstClr val="black"/>
                          </a:solidFill>
                        </a:ln>
                      </wps:spPr>
                      <wps:txbx>
                        <w:txbxContent>
                          <w:p w14:paraId="42B6ABE7" w14:textId="77777777" w:rsidR="00633954" w:rsidRDefault="00633954" w:rsidP="00633954">
                            <w:pPr>
                              <w:jc w:val="center"/>
                            </w:pPr>
                            <w:r>
                              <w:t>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6AF1B" id="Text Box 119" o:spid="_x0000_s1082" type="#_x0000_t202" style="position:absolute;margin-left:292.3pt;margin-top:8.65pt;width:79.4pt;height:26.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" fillcolor="white [3201]" strokeweight=".5pt">
                <v:textbox>
                  <w:txbxContent>
                    <w:p w14:paraId="42B6ABE7" w14:textId="77777777" w:rsidR="00633954" w:rsidRDefault="00633954" w:rsidP="00633954">
                      <w:pPr>
                        <w:jc w:val="center"/>
                      </w:pPr>
                      <w:r>
                        <w:t>Outcome</w:t>
                      </w:r>
                    </w:p>
                  </w:txbxContent>
                </v:textbox>
              </v:shape>
            </w:pict>
          </mc:Fallback>
        </mc:AlternateContent>
      </w:r>
    </w:p>
    <w:p w14:paraId="4761DE89" w14:textId="4B1E6880" w:rsidR="008C0A08" w:rsidRDefault="008C0A08" w:rsidP="000D38B1">
      <w:pPr>
        <w:rPr>
          <w:b/>
          <w:bCs/>
          <w:color w:val="000000" w:themeColor="text1"/>
        </w:rPr>
      </w:pPr>
    </w:p>
    <w:p w14:paraId="573456B1" w14:textId="701D987B" w:rsidR="008C0A08" w:rsidRDefault="00633954" w:rsidP="000D38B1">
      <w:pPr>
        <w:rPr>
          <w:b/>
          <w:bCs/>
          <w:color w:val="000000" w:themeColor="text1"/>
        </w:rPr>
      </w:pPr>
      <w:r>
        <w:rPr>
          <w:b/>
          <w:bCs/>
          <w:noProof/>
          <w:color w:val="000000" w:themeColor="text1"/>
        </w:rPr>
        <mc:AlternateContent>
          <mc:Choice Requires="wps">
            <w:drawing>
              <wp:anchor distT="0" distB="0" distL="114300" distR="114300" simplePos="0" relativeHeight="251816960" behindDoc="0" locked="0" layoutInCell="1" allowOverlap="1" wp14:anchorId="3A6F9AD3" wp14:editId="0B83C3F6">
                <wp:simplePos x="0" y="0"/>
                <wp:positionH relativeFrom="column">
                  <wp:posOffset>3239813</wp:posOffset>
                </wp:positionH>
                <wp:positionV relativeFrom="paragraph">
                  <wp:posOffset>65668</wp:posOffset>
                </wp:positionV>
                <wp:extent cx="953091" cy="599330"/>
                <wp:effectExtent l="0" t="0" r="12700" b="23495"/>
                <wp:wrapNone/>
                <wp:docPr id="123" name="Straight Connector 123"/>
                <wp:cNvGraphicFramePr/>
                <a:graphic xmlns:a="http://schemas.openxmlformats.org/drawingml/2006/main">
                  <a:graphicData uri="http://schemas.microsoft.com/office/word/2010/wordprocessingShape">
                    <wps:wsp>
                      <wps:cNvCnPr/>
                      <wps:spPr>
                        <a:xfrm flipV="1">
                          <a:off x="0" y="0"/>
                          <a:ext cx="953091" cy="5993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842C21" id="Straight Connector 123" o:spid="_x0000_s1026" style="position:absolute;flip:y;z-index:251816960;visibility:visible;mso-wrap-style:square;mso-wrap-distance-left:9pt;mso-wrap-distance-top:0;mso-wrap-distance-right:9pt;mso-wrap-distance-bottom:0;mso-position-horizontal:absolute;mso-position-horizontal-relative:text;mso-position-vertical:absolute;mso-position-vertical-relative:text" from="255.1pt,5.15pt" to="330.15pt,5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" strokecolor="black [3200]" strokeweight=".5pt">
                <v:stroke joinstyle="miter"/>
              </v:line>
            </w:pict>
          </mc:Fallback>
        </mc:AlternateContent>
      </w:r>
      <w:r w:rsidRPr="00633954">
        <w:rPr>
          <w:b/>
          <w:bCs/>
          <w:noProof/>
          <w:color w:val="000000" w:themeColor="text1"/>
        </w:rPr>
        <mc:AlternateContent>
          <mc:Choice Requires="wps">
            <w:drawing>
              <wp:anchor distT="0" distB="0" distL="114300" distR="114300" simplePos="0" relativeHeight="251814912" behindDoc="0" locked="0" layoutInCell="1" allowOverlap="1" wp14:anchorId="4593D6DA" wp14:editId="4ADE388F">
                <wp:simplePos x="0" y="0"/>
                <wp:positionH relativeFrom="column">
                  <wp:posOffset>2458720</wp:posOffset>
                </wp:positionH>
                <wp:positionV relativeFrom="paragraph">
                  <wp:posOffset>665480</wp:posOffset>
                </wp:positionV>
                <wp:extent cx="1529080" cy="330835"/>
                <wp:effectExtent l="0" t="0" r="7620" b="12065"/>
                <wp:wrapNone/>
                <wp:docPr id="120" name="Text Box 120"/>
                <wp:cNvGraphicFramePr/>
                <a:graphic xmlns:a="http://schemas.openxmlformats.org/drawingml/2006/main">
                  <a:graphicData uri="http://schemas.microsoft.com/office/word/2010/wordprocessingShape">
                    <wps:wsp>
                      <wps:cNvSpPr txBox="1"/>
                      <wps:spPr>
                        <a:xfrm>
                          <a:off x="0" y="0"/>
                          <a:ext cx="1529080" cy="330835"/>
                        </a:xfrm>
                        <a:prstGeom prst="rect">
                          <a:avLst/>
                        </a:prstGeom>
                        <a:solidFill>
                          <a:schemeClr val="lt1"/>
                        </a:solidFill>
                        <a:ln w="6350">
                          <a:solidFill>
                            <a:prstClr val="black"/>
                          </a:solidFill>
                        </a:ln>
                      </wps:spPr>
                      <wps:txbx>
                        <w:txbxContent>
                          <w:p w14:paraId="59502710" w14:textId="77777777" w:rsidR="00633954" w:rsidRDefault="00633954" w:rsidP="00633954">
                            <w:pPr>
                              <w:jc w:val="center"/>
                            </w:pPr>
                            <w:r>
                              <w:t>Precision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3D6DA" id="Text Box 120" o:spid="_x0000_s1083" type="#_x0000_t202" style="position:absolute;margin-left:193.6pt;margin-top:52.4pt;width:120.4pt;height:26.0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" fillcolor="white [3201]" strokeweight=".5pt">
                <v:textbox>
                  <w:txbxContent>
                    <w:p w14:paraId="59502710" w14:textId="77777777" w:rsidR="00633954" w:rsidRDefault="00633954" w:rsidP="00633954">
                      <w:pPr>
                        <w:jc w:val="center"/>
                      </w:pPr>
                      <w:r>
                        <w:t>Precision variable</w:t>
                      </w:r>
                    </w:p>
                  </w:txbxContent>
                </v:textbox>
              </v:shape>
            </w:pict>
          </mc:Fallback>
        </mc:AlternateContent>
      </w:r>
      <w:r w:rsidRPr="00633954">
        <w:rPr>
          <w:b/>
          <w:bCs/>
          <w:noProof/>
          <w:color w:val="000000" w:themeColor="text1"/>
        </w:rPr>
        <mc:AlternateContent>
          <mc:Choice Requires="wps">
            <w:drawing>
              <wp:anchor distT="0" distB="0" distL="114300" distR="114300" simplePos="0" relativeHeight="251815936" behindDoc="0" locked="0" layoutInCell="1" allowOverlap="1" wp14:anchorId="2DEA907C" wp14:editId="4AC38BFD">
                <wp:simplePos x="0" y="0"/>
                <wp:positionH relativeFrom="column">
                  <wp:posOffset>2679700</wp:posOffset>
                </wp:positionH>
                <wp:positionV relativeFrom="paragraph">
                  <wp:posOffset>12700</wp:posOffset>
                </wp:positionV>
                <wp:extent cx="1032510" cy="0"/>
                <wp:effectExtent l="0" t="63500" r="0" b="76200"/>
                <wp:wrapNone/>
                <wp:docPr id="121" name="Straight Arrow Connector 121"/>
                <wp:cNvGraphicFramePr/>
                <a:graphic xmlns:a="http://schemas.openxmlformats.org/drawingml/2006/main">
                  <a:graphicData uri="http://schemas.microsoft.com/office/word/2010/wordprocessingShape">
                    <wps:wsp>
                      <wps:cNvCnPr/>
                      <wps:spPr>
                        <a:xfrm>
                          <a:off x="0" y="0"/>
                          <a:ext cx="1032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6111DA" id="Straight Arrow Connector 121" o:spid="_x0000_s1026" type="#_x0000_t32" style="position:absolute;margin-left:211pt;margin-top:1pt;width:81.3pt;height:0;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" strokecolor="black [3200]" strokeweight=".5pt">
                <v:stroke endarrow="block" joinstyle="miter"/>
              </v:shape>
            </w:pict>
          </mc:Fallback>
        </mc:AlternateContent>
      </w:r>
    </w:p>
    <w:p w14:paraId="1674D9E8" w14:textId="77777777" w:rsidR="008C0A08" w:rsidRDefault="008C0A08" w:rsidP="000D38B1">
      <w:pPr>
        <w:rPr>
          <w:b/>
          <w:bCs/>
          <w:color w:val="000000" w:themeColor="text1"/>
        </w:rPr>
      </w:pPr>
    </w:p>
    <w:p w14:paraId="2D76747F" w14:textId="77777777" w:rsidR="00633954" w:rsidRDefault="00633954" w:rsidP="000D38B1">
      <w:pPr>
        <w:rPr>
          <w:b/>
          <w:bCs/>
          <w:color w:val="000000" w:themeColor="text1"/>
        </w:rPr>
      </w:pPr>
    </w:p>
    <w:p w14:paraId="5F31A343" w14:textId="77777777" w:rsidR="00633954" w:rsidRDefault="00633954" w:rsidP="000D38B1">
      <w:pPr>
        <w:rPr>
          <w:b/>
          <w:bCs/>
          <w:color w:val="000000" w:themeColor="text1"/>
        </w:rPr>
      </w:pPr>
    </w:p>
    <w:p w14:paraId="5C7D77FD" w14:textId="77777777" w:rsidR="00633954" w:rsidRDefault="00633954" w:rsidP="000D38B1">
      <w:pPr>
        <w:rPr>
          <w:b/>
          <w:bCs/>
          <w:color w:val="000000" w:themeColor="text1"/>
        </w:rPr>
      </w:pPr>
    </w:p>
    <w:p w14:paraId="0F8AAAAC" w14:textId="77777777" w:rsidR="00633954" w:rsidRDefault="00633954" w:rsidP="000D38B1">
      <w:pPr>
        <w:rPr>
          <w:b/>
          <w:bCs/>
          <w:color w:val="000000" w:themeColor="text1"/>
        </w:rPr>
      </w:pPr>
    </w:p>
    <w:p w14:paraId="19E1A2C1" w14:textId="77777777" w:rsidR="00633954" w:rsidRDefault="00633954" w:rsidP="000D38B1">
      <w:pPr>
        <w:rPr>
          <w:b/>
          <w:bCs/>
          <w:color w:val="000000" w:themeColor="text1"/>
        </w:rPr>
      </w:pPr>
    </w:p>
    <w:p w14:paraId="495C435E" w14:textId="1E243A98" w:rsidR="00200489" w:rsidRDefault="00D81AFD" w:rsidP="000D38B1">
      <w:pPr>
        <w:rPr>
          <w:color w:val="000000" w:themeColor="text1"/>
        </w:rPr>
      </w:pPr>
      <w:r>
        <w:rPr>
          <w:color w:val="000000" w:themeColor="text1"/>
        </w:rPr>
        <w:t xml:space="preserve">Note that the precision variable is not associated with the predictor of interest in any </w:t>
      </w:r>
      <w:proofErr w:type="gramStart"/>
      <w:r>
        <w:rPr>
          <w:color w:val="000000" w:themeColor="text1"/>
        </w:rPr>
        <w:t>wa</w:t>
      </w:r>
      <w:r w:rsidR="00200489">
        <w:rPr>
          <w:color w:val="000000" w:themeColor="text1"/>
        </w:rPr>
        <w:t>y</w:t>
      </w:r>
      <w:r w:rsidR="00E710AE">
        <w:rPr>
          <w:color w:val="000000" w:themeColor="text1"/>
        </w:rPr>
        <w:t>, and</w:t>
      </w:r>
      <w:proofErr w:type="gramEnd"/>
      <w:r w:rsidR="00E710AE">
        <w:rPr>
          <w:color w:val="000000" w:themeColor="text1"/>
        </w:rPr>
        <w:t xml:space="preserve"> is only associated with (or causes) the outcome.</w:t>
      </w:r>
    </w:p>
    <w:p w14:paraId="6EE8AB0A" w14:textId="6EF685F5" w:rsidR="003D15AF" w:rsidRDefault="003D15AF" w:rsidP="000D38B1">
      <w:pPr>
        <w:rPr>
          <w:color w:val="000000" w:themeColor="text1"/>
        </w:rPr>
      </w:pPr>
    </w:p>
    <w:p w14:paraId="027DF46E" w14:textId="4780C4C0" w:rsidR="003D15AF" w:rsidRPr="003D15AF" w:rsidRDefault="003D15AF" w:rsidP="000D38B1">
      <w:pPr>
        <w:rPr>
          <w:color w:val="000000" w:themeColor="text1"/>
        </w:rPr>
      </w:pPr>
      <w:r>
        <w:rPr>
          <w:color w:val="000000" w:themeColor="text1"/>
        </w:rPr>
        <w:t xml:space="preserve">Precision variables serve to </w:t>
      </w:r>
      <w:r>
        <w:rPr>
          <w:i/>
          <w:iCs/>
          <w:color w:val="000000" w:themeColor="text1"/>
        </w:rPr>
        <w:t>reduce the standard error</w:t>
      </w:r>
      <w:r>
        <w:rPr>
          <w:color w:val="000000" w:themeColor="text1"/>
        </w:rPr>
        <w:t xml:space="preserve"> </w:t>
      </w:r>
      <w:r w:rsidR="00B523EA">
        <w:rPr>
          <w:color w:val="000000" w:themeColor="text1"/>
        </w:rPr>
        <w:t>of our estimates</w:t>
      </w:r>
      <w:proofErr w:type="gramStart"/>
      <w:r w:rsidR="00B523EA">
        <w:rPr>
          <w:color w:val="000000" w:themeColor="text1"/>
        </w:rPr>
        <w:t>, in particular, our</w:t>
      </w:r>
      <w:proofErr w:type="gramEnd"/>
      <w:r w:rsidR="00B523EA">
        <w:rPr>
          <w:color w:val="000000" w:themeColor="text1"/>
        </w:rPr>
        <w:t xml:space="preserve"> estimate of the relationship between the predictor of interest and the outcome. Smaller standard errors = smaller confidence intervals</w:t>
      </w:r>
      <w:r w:rsidR="00046DBB">
        <w:rPr>
          <w:color w:val="000000" w:themeColor="text1"/>
        </w:rPr>
        <w:t>, which is usually a good thing.</w:t>
      </w:r>
    </w:p>
    <w:p w14:paraId="20BDEF46" w14:textId="3B5E9E42" w:rsidR="00D81AFD" w:rsidRDefault="00D81AFD" w:rsidP="000D38B1">
      <w:pPr>
        <w:rPr>
          <w:b/>
          <w:bCs/>
          <w:color w:val="000000" w:themeColor="text1"/>
        </w:rPr>
      </w:pPr>
    </w:p>
    <w:p w14:paraId="37EA259D" w14:textId="2CB1D77F" w:rsidR="00F61ABB" w:rsidRDefault="00F61ABB" w:rsidP="000D38B1">
      <w:pPr>
        <w:rPr>
          <w:b/>
          <w:bCs/>
          <w:color w:val="000000" w:themeColor="text1"/>
        </w:rPr>
      </w:pPr>
    </w:p>
    <w:p w14:paraId="3DA4E659" w14:textId="7A25BB8C" w:rsidR="00F61ABB" w:rsidRDefault="00F61ABB" w:rsidP="000D38B1">
      <w:pPr>
        <w:rPr>
          <w:b/>
          <w:bCs/>
          <w:color w:val="000000" w:themeColor="text1"/>
        </w:rPr>
      </w:pPr>
    </w:p>
    <w:p w14:paraId="1498D430" w14:textId="4610DF53" w:rsidR="00F61ABB" w:rsidRDefault="00F61ABB" w:rsidP="000D38B1">
      <w:pPr>
        <w:rPr>
          <w:b/>
          <w:bCs/>
          <w:color w:val="000000" w:themeColor="text1"/>
        </w:rPr>
      </w:pPr>
    </w:p>
    <w:p w14:paraId="19A122E6" w14:textId="77777777" w:rsidR="00046DBB" w:rsidRDefault="00046DBB" w:rsidP="000D38B1">
      <w:pPr>
        <w:rPr>
          <w:b/>
          <w:bCs/>
          <w:color w:val="000000" w:themeColor="text1"/>
        </w:rPr>
      </w:pPr>
    </w:p>
    <w:p w14:paraId="365E0123" w14:textId="3208E0B4" w:rsidR="000D38B1" w:rsidRDefault="000D38B1" w:rsidP="000D38B1">
      <w:pPr>
        <w:rPr>
          <w:b/>
          <w:bCs/>
          <w:color w:val="000000" w:themeColor="text1"/>
        </w:rPr>
      </w:pPr>
      <w:r>
        <w:rPr>
          <w:b/>
          <w:bCs/>
          <w:color w:val="000000" w:themeColor="text1"/>
        </w:rPr>
        <w:lastRenderedPageBreak/>
        <w:t>Precision variable practice</w:t>
      </w:r>
    </w:p>
    <w:p w14:paraId="0EA0EE28" w14:textId="4EDD1B91" w:rsidR="00724835" w:rsidRDefault="00724835" w:rsidP="000D38B1">
      <w:pPr>
        <w:rPr>
          <w:b/>
          <w:bCs/>
          <w:color w:val="000000" w:themeColor="text1"/>
        </w:rPr>
      </w:pPr>
    </w:p>
    <w:p w14:paraId="13777BDF" w14:textId="308A2DFE" w:rsidR="00724835" w:rsidRDefault="00F61ABB" w:rsidP="00327805">
      <w:pPr>
        <w:pStyle w:val="ListParagraph"/>
        <w:numPr>
          <w:ilvl w:val="0"/>
          <w:numId w:val="3"/>
        </w:numPr>
        <w:rPr>
          <w:color w:val="4472C4" w:themeColor="accent1"/>
        </w:rPr>
      </w:pPr>
      <w:r>
        <w:rPr>
          <w:color w:val="4472C4" w:themeColor="accent1"/>
        </w:rPr>
        <w:t>In the example on page 1, Charlie hypothesized that the following relationship existed:</w:t>
      </w:r>
    </w:p>
    <w:p w14:paraId="40132D62" w14:textId="06CC2BBE" w:rsidR="00F61ABB" w:rsidRDefault="00F61ABB" w:rsidP="00F61ABB">
      <w:pPr>
        <w:rPr>
          <w:color w:val="4472C4" w:themeColor="accent1"/>
        </w:rPr>
      </w:pPr>
    </w:p>
    <w:p w14:paraId="61B6D457" w14:textId="7D0BE931" w:rsidR="00F61ABB" w:rsidRDefault="00F61ABB" w:rsidP="00F61ABB">
      <w:pPr>
        <w:rPr>
          <w:color w:val="4472C4" w:themeColor="accent1"/>
        </w:rPr>
      </w:pPr>
      <w:r w:rsidRPr="00F61ABB">
        <w:rPr>
          <w:noProof/>
          <w:color w:val="4472C4" w:themeColor="accent1"/>
        </w:rPr>
        <mc:AlternateContent>
          <mc:Choice Requires="wps">
            <w:drawing>
              <wp:anchor distT="0" distB="0" distL="114300" distR="114300" simplePos="0" relativeHeight="251819008" behindDoc="0" locked="0" layoutInCell="1" allowOverlap="1" wp14:anchorId="7C6A2F46" wp14:editId="16850CFA">
                <wp:simplePos x="0" y="0"/>
                <wp:positionH relativeFrom="column">
                  <wp:posOffset>1386840</wp:posOffset>
                </wp:positionH>
                <wp:positionV relativeFrom="paragraph">
                  <wp:posOffset>138430</wp:posOffset>
                </wp:positionV>
                <wp:extent cx="1339850" cy="527685"/>
                <wp:effectExtent l="0" t="0" r="19050" b="18415"/>
                <wp:wrapNone/>
                <wp:docPr id="124" name="Text Box 124"/>
                <wp:cNvGraphicFramePr/>
                <a:graphic xmlns:a="http://schemas.openxmlformats.org/drawingml/2006/main">
                  <a:graphicData uri="http://schemas.microsoft.com/office/word/2010/wordprocessingShape">
                    <wps:wsp>
                      <wps:cNvSpPr txBox="1"/>
                      <wps:spPr>
                        <a:xfrm>
                          <a:off x="0" y="0"/>
                          <a:ext cx="1339850" cy="527685"/>
                        </a:xfrm>
                        <a:prstGeom prst="rect">
                          <a:avLst/>
                        </a:prstGeom>
                        <a:solidFill>
                          <a:schemeClr val="lt1"/>
                        </a:solidFill>
                        <a:ln w="6350">
                          <a:solidFill>
                            <a:prstClr val="black"/>
                          </a:solidFill>
                        </a:ln>
                      </wps:spPr>
                      <wps:txbx>
                        <w:txbxContent>
                          <w:p w14:paraId="7E0F4845" w14:textId="77777777" w:rsidR="00F61ABB" w:rsidRDefault="00F61ABB" w:rsidP="00F61ABB">
                            <w:pPr>
                              <w:jc w:val="center"/>
                            </w:pPr>
                            <w:r>
                              <w:t>Number of umbrellas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A2F46" id="Text Box 124" o:spid="_x0000_s1084" type="#_x0000_t202" style="position:absolute;margin-left:109.2pt;margin-top:10.9pt;width:105.5pt;height:41.5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" fillcolor="white [3201]" strokeweight=".5pt">
                <v:textbox>
                  <w:txbxContent>
                    <w:p w14:paraId="7E0F4845" w14:textId="77777777" w:rsidR="00F61ABB" w:rsidRDefault="00F61ABB" w:rsidP="00F61ABB">
                      <w:pPr>
                        <w:jc w:val="center"/>
                      </w:pPr>
                      <w:r>
                        <w:t>Number of umbrellas used</w:t>
                      </w:r>
                    </w:p>
                  </w:txbxContent>
                </v:textbox>
              </v:shape>
            </w:pict>
          </mc:Fallback>
        </mc:AlternateContent>
      </w:r>
      <w:r w:rsidRPr="00F61ABB">
        <w:rPr>
          <w:noProof/>
          <w:color w:val="4472C4" w:themeColor="accent1"/>
        </w:rPr>
        <mc:AlternateContent>
          <mc:Choice Requires="wps">
            <w:drawing>
              <wp:anchor distT="0" distB="0" distL="114300" distR="114300" simplePos="0" relativeHeight="251820032" behindDoc="0" locked="0" layoutInCell="1" allowOverlap="1" wp14:anchorId="163BD25B" wp14:editId="3A923842">
                <wp:simplePos x="0" y="0"/>
                <wp:positionH relativeFrom="column">
                  <wp:posOffset>3397250</wp:posOffset>
                </wp:positionH>
                <wp:positionV relativeFrom="paragraph">
                  <wp:posOffset>138430</wp:posOffset>
                </wp:positionV>
                <wp:extent cx="1008380" cy="527685"/>
                <wp:effectExtent l="0" t="0" r="7620" b="18415"/>
                <wp:wrapNone/>
                <wp:docPr id="125" name="Text Box 125"/>
                <wp:cNvGraphicFramePr/>
                <a:graphic xmlns:a="http://schemas.openxmlformats.org/drawingml/2006/main">
                  <a:graphicData uri="http://schemas.microsoft.com/office/word/2010/wordprocessingShape">
                    <wps:wsp>
                      <wps:cNvSpPr txBox="1"/>
                      <wps:spPr>
                        <a:xfrm>
                          <a:off x="0" y="0"/>
                          <a:ext cx="1008380" cy="527685"/>
                        </a:xfrm>
                        <a:prstGeom prst="rect">
                          <a:avLst/>
                        </a:prstGeom>
                        <a:solidFill>
                          <a:schemeClr val="lt1"/>
                        </a:solidFill>
                        <a:ln w="6350">
                          <a:solidFill>
                            <a:prstClr val="black"/>
                          </a:solidFill>
                        </a:ln>
                      </wps:spPr>
                      <wps:txbx>
                        <w:txbxContent>
                          <w:p w14:paraId="61FCBEBF" w14:textId="77777777" w:rsidR="00F61ABB" w:rsidRDefault="00F61ABB" w:rsidP="00F61ABB">
                            <w:pPr>
                              <w:jc w:val="center"/>
                            </w:pPr>
                            <w:r>
                              <w:t>Number of car accidents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BD25B" id="Text Box 125" o:spid="_x0000_s1085" type="#_x0000_t202" style="position:absolute;margin-left:267.5pt;margin-top:10.9pt;width:79.4pt;height:41.5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" fillcolor="white [3201]" strokeweight=".5pt">
                <v:textbox>
                  <w:txbxContent>
                    <w:p w14:paraId="61FCBEBF" w14:textId="77777777" w:rsidR="00F61ABB" w:rsidRDefault="00F61ABB" w:rsidP="00F61ABB">
                      <w:pPr>
                        <w:jc w:val="center"/>
                      </w:pPr>
                      <w:r>
                        <w:t>Number of car accidents</w:t>
                      </w:r>
                    </w:p>
                  </w:txbxContent>
                </v:textbox>
              </v:shape>
            </w:pict>
          </mc:Fallback>
        </mc:AlternateContent>
      </w:r>
      <w:r w:rsidRPr="00F61ABB">
        <w:rPr>
          <w:noProof/>
          <w:color w:val="4472C4" w:themeColor="accent1"/>
        </w:rPr>
        <mc:AlternateContent>
          <mc:Choice Requires="wps">
            <w:drawing>
              <wp:anchor distT="0" distB="0" distL="114300" distR="114300" simplePos="0" relativeHeight="251821056" behindDoc="0" locked="0" layoutInCell="1" allowOverlap="1" wp14:anchorId="2D74EB88" wp14:editId="39A6442D">
                <wp:simplePos x="0" y="0"/>
                <wp:positionH relativeFrom="column">
                  <wp:posOffset>2538095</wp:posOffset>
                </wp:positionH>
                <wp:positionV relativeFrom="paragraph">
                  <wp:posOffset>1096645</wp:posOffset>
                </wp:positionV>
                <wp:extent cx="1008380" cy="330835"/>
                <wp:effectExtent l="0" t="0" r="7620" b="12065"/>
                <wp:wrapNone/>
                <wp:docPr id="126" name="Text Box 126"/>
                <wp:cNvGraphicFramePr/>
                <a:graphic xmlns:a="http://schemas.openxmlformats.org/drawingml/2006/main">
                  <a:graphicData uri="http://schemas.microsoft.com/office/word/2010/wordprocessingShape">
                    <wps:wsp>
                      <wps:cNvSpPr txBox="1"/>
                      <wps:spPr>
                        <a:xfrm>
                          <a:off x="0" y="0"/>
                          <a:ext cx="1008380" cy="330835"/>
                        </a:xfrm>
                        <a:prstGeom prst="rect">
                          <a:avLst/>
                        </a:prstGeom>
                        <a:solidFill>
                          <a:schemeClr val="lt1"/>
                        </a:solidFill>
                        <a:ln w="6350">
                          <a:solidFill>
                            <a:prstClr val="black"/>
                          </a:solidFill>
                        </a:ln>
                      </wps:spPr>
                      <wps:txbx>
                        <w:txbxContent>
                          <w:p w14:paraId="6F4E9223" w14:textId="77777777" w:rsidR="00F61ABB" w:rsidRDefault="00F61ABB" w:rsidP="00F61ABB">
                            <w:pPr>
                              <w:jc w:val="center"/>
                            </w:pPr>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4EB88" id="Text Box 126" o:spid="_x0000_s1086" type="#_x0000_t202" style="position:absolute;margin-left:199.85pt;margin-top:86.35pt;width:79.4pt;height:26.0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" fillcolor="white [3201]" strokeweight=".5pt">
                <v:textbox>
                  <w:txbxContent>
                    <w:p w14:paraId="6F4E9223" w14:textId="77777777" w:rsidR="00F61ABB" w:rsidRDefault="00F61ABB" w:rsidP="00F61ABB">
                      <w:pPr>
                        <w:jc w:val="center"/>
                      </w:pPr>
                      <w:r>
                        <w:t>Rain</w:t>
                      </w:r>
                    </w:p>
                  </w:txbxContent>
                </v:textbox>
              </v:shape>
            </w:pict>
          </mc:Fallback>
        </mc:AlternateContent>
      </w:r>
    </w:p>
    <w:p w14:paraId="2EFEBFC2" w14:textId="094F93DD" w:rsidR="00F61ABB" w:rsidRDefault="00F61ABB" w:rsidP="00F61ABB">
      <w:pPr>
        <w:rPr>
          <w:color w:val="4472C4" w:themeColor="accent1"/>
        </w:rPr>
      </w:pPr>
    </w:p>
    <w:p w14:paraId="4CE82BDF" w14:textId="332826F9" w:rsidR="00F61ABB" w:rsidRDefault="00F61ABB" w:rsidP="00F61ABB">
      <w:pPr>
        <w:rPr>
          <w:color w:val="4472C4" w:themeColor="accent1"/>
        </w:rPr>
      </w:pPr>
      <w:r>
        <w:rPr>
          <w:noProof/>
          <w:color w:val="4472C4" w:themeColor="accent1"/>
        </w:rPr>
        <mc:AlternateContent>
          <mc:Choice Requires="wps">
            <w:drawing>
              <wp:anchor distT="0" distB="0" distL="114300" distR="114300" simplePos="0" relativeHeight="251822080" behindDoc="0" locked="0" layoutInCell="1" allowOverlap="1" wp14:anchorId="53DB890D" wp14:editId="7039ECD8">
                <wp:simplePos x="0" y="0"/>
                <wp:positionH relativeFrom="column">
                  <wp:posOffset>2727216</wp:posOffset>
                </wp:positionH>
                <wp:positionV relativeFrom="paragraph">
                  <wp:posOffset>26670</wp:posOffset>
                </wp:positionV>
                <wp:extent cx="670253" cy="0"/>
                <wp:effectExtent l="0" t="63500" r="0" b="76200"/>
                <wp:wrapNone/>
                <wp:docPr id="127" name="Straight Arrow Connector 127"/>
                <wp:cNvGraphicFramePr/>
                <a:graphic xmlns:a="http://schemas.openxmlformats.org/drawingml/2006/main">
                  <a:graphicData uri="http://schemas.microsoft.com/office/word/2010/wordprocessingShape">
                    <wps:wsp>
                      <wps:cNvCnPr/>
                      <wps:spPr>
                        <a:xfrm>
                          <a:off x="0" y="0"/>
                          <a:ext cx="6702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91ECB" id="Straight Arrow Connector 127" o:spid="_x0000_s1026" type="#_x0000_t32" style="position:absolute;margin-left:214.75pt;margin-top:2.1pt;width:52.8pt;height:0;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" strokecolor="black [3200]" strokeweight=".5pt">
                <v:stroke endarrow="block" joinstyle="miter"/>
              </v:shape>
            </w:pict>
          </mc:Fallback>
        </mc:AlternateContent>
      </w:r>
    </w:p>
    <w:p w14:paraId="104F3A13" w14:textId="68E5DB29" w:rsidR="00F61ABB" w:rsidRDefault="00F61ABB" w:rsidP="00F61ABB">
      <w:pPr>
        <w:rPr>
          <w:color w:val="4472C4" w:themeColor="accent1"/>
        </w:rPr>
      </w:pPr>
      <w:r>
        <w:rPr>
          <w:noProof/>
          <w:color w:val="4472C4" w:themeColor="accent1"/>
        </w:rPr>
        <mc:AlternateContent>
          <mc:Choice Requires="wps">
            <w:drawing>
              <wp:anchor distT="0" distB="0" distL="114300" distR="114300" simplePos="0" relativeHeight="251826176" behindDoc="0" locked="0" layoutInCell="1" allowOverlap="1" wp14:anchorId="1C374118" wp14:editId="651B728B">
                <wp:simplePos x="0" y="0"/>
                <wp:positionH relativeFrom="column">
                  <wp:posOffset>2191297</wp:posOffset>
                </wp:positionH>
                <wp:positionV relativeFrom="paragraph">
                  <wp:posOffset>110381</wp:posOffset>
                </wp:positionV>
                <wp:extent cx="654379" cy="431800"/>
                <wp:effectExtent l="25400" t="25400" r="19050" b="12700"/>
                <wp:wrapNone/>
                <wp:docPr id="129" name="Straight Arrow Connector 129"/>
                <wp:cNvGraphicFramePr/>
                <a:graphic xmlns:a="http://schemas.openxmlformats.org/drawingml/2006/main">
                  <a:graphicData uri="http://schemas.microsoft.com/office/word/2010/wordprocessingShape">
                    <wps:wsp>
                      <wps:cNvCnPr/>
                      <wps:spPr>
                        <a:xfrm flipH="1" flipV="1">
                          <a:off x="0" y="0"/>
                          <a:ext cx="654379" cy="43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AE005" id="Straight Arrow Connector 129" o:spid="_x0000_s1026" type="#_x0000_t32" style="position:absolute;margin-left:172.55pt;margin-top:8.7pt;width:51.55pt;height:34pt;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" strokecolor="black [3200]" strokeweight=".5pt">
                <v:stroke endarrow="block" joinstyle="miter"/>
              </v:shape>
            </w:pict>
          </mc:Fallback>
        </mc:AlternateContent>
      </w:r>
      <w:r>
        <w:rPr>
          <w:noProof/>
          <w:color w:val="4472C4" w:themeColor="accent1"/>
        </w:rPr>
        <mc:AlternateContent>
          <mc:Choice Requires="wps">
            <w:drawing>
              <wp:anchor distT="0" distB="0" distL="114300" distR="114300" simplePos="0" relativeHeight="251824128" behindDoc="0" locked="0" layoutInCell="1" allowOverlap="1" wp14:anchorId="34B0160E" wp14:editId="269F05DF">
                <wp:simplePos x="0" y="0"/>
                <wp:positionH relativeFrom="column">
                  <wp:posOffset>3294993</wp:posOffset>
                </wp:positionH>
                <wp:positionV relativeFrom="paragraph">
                  <wp:posOffset>108169</wp:posOffset>
                </wp:positionV>
                <wp:extent cx="669925" cy="434449"/>
                <wp:effectExtent l="0" t="25400" r="41275" b="22860"/>
                <wp:wrapNone/>
                <wp:docPr id="128" name="Straight Arrow Connector 128"/>
                <wp:cNvGraphicFramePr/>
                <a:graphic xmlns:a="http://schemas.openxmlformats.org/drawingml/2006/main">
                  <a:graphicData uri="http://schemas.microsoft.com/office/word/2010/wordprocessingShape">
                    <wps:wsp>
                      <wps:cNvCnPr/>
                      <wps:spPr>
                        <a:xfrm flipV="1">
                          <a:off x="0" y="0"/>
                          <a:ext cx="669925" cy="434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5BF1C5A" id="Straight Arrow Connector 128" o:spid="_x0000_s1026" type="#_x0000_t32" style="position:absolute;margin-left:259.45pt;margin-top:8.5pt;width:52.75pt;height:34.2pt;flip:y;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" strokecolor="black [3200]" strokeweight=".5pt">
                <v:stroke endarrow="block" joinstyle="miter"/>
              </v:shape>
            </w:pict>
          </mc:Fallback>
        </mc:AlternateContent>
      </w:r>
    </w:p>
    <w:p w14:paraId="5189D5A8" w14:textId="73A054E5" w:rsidR="00F61ABB" w:rsidRDefault="00F61ABB" w:rsidP="00F61ABB">
      <w:pPr>
        <w:rPr>
          <w:color w:val="4472C4" w:themeColor="accent1"/>
        </w:rPr>
      </w:pPr>
    </w:p>
    <w:p w14:paraId="530D5D22" w14:textId="1065088D" w:rsidR="00F61ABB" w:rsidRDefault="00F61ABB" w:rsidP="00F61ABB">
      <w:pPr>
        <w:rPr>
          <w:color w:val="4472C4" w:themeColor="accent1"/>
        </w:rPr>
      </w:pPr>
    </w:p>
    <w:p w14:paraId="14638DAB" w14:textId="4A3E9D28" w:rsidR="00F61ABB" w:rsidRDefault="00F61ABB" w:rsidP="00F61ABB">
      <w:pPr>
        <w:rPr>
          <w:color w:val="4472C4" w:themeColor="accent1"/>
        </w:rPr>
      </w:pPr>
    </w:p>
    <w:p w14:paraId="5F1FDEAC" w14:textId="64AE4FD6" w:rsidR="00F61ABB" w:rsidRDefault="00F61ABB" w:rsidP="00F61ABB">
      <w:pPr>
        <w:rPr>
          <w:color w:val="4472C4" w:themeColor="accent1"/>
        </w:rPr>
      </w:pPr>
    </w:p>
    <w:p w14:paraId="0E39BF67" w14:textId="58709328" w:rsidR="00F61ABB" w:rsidRDefault="00F61ABB" w:rsidP="00F61ABB">
      <w:pPr>
        <w:rPr>
          <w:color w:val="4472C4" w:themeColor="accent1"/>
        </w:rPr>
      </w:pPr>
    </w:p>
    <w:p w14:paraId="71CA3CF8" w14:textId="7691F552" w:rsidR="00F61ABB" w:rsidRDefault="00F61ABB" w:rsidP="00F61ABB">
      <w:pPr>
        <w:rPr>
          <w:color w:val="4472C4" w:themeColor="accent1"/>
        </w:rPr>
      </w:pPr>
    </w:p>
    <w:p w14:paraId="5B17C070" w14:textId="77777777" w:rsidR="00F61ABB" w:rsidRDefault="00F61ABB" w:rsidP="00F61ABB">
      <w:pPr>
        <w:rPr>
          <w:color w:val="4472C4" w:themeColor="accent1"/>
        </w:rPr>
      </w:pPr>
      <w:r>
        <w:rPr>
          <w:color w:val="4472C4" w:themeColor="accent1"/>
        </w:rPr>
        <w:tab/>
        <w:t xml:space="preserve">Redraw the causal diagram below, imagining that rain is a precision variable rather than </w:t>
      </w:r>
    </w:p>
    <w:p w14:paraId="587D351C" w14:textId="393E794E" w:rsidR="00F61ABB" w:rsidRDefault="00F61ABB" w:rsidP="00F61ABB">
      <w:pPr>
        <w:ind w:firstLine="720"/>
        <w:rPr>
          <w:color w:val="4472C4" w:themeColor="accent1"/>
        </w:rPr>
      </w:pPr>
      <w:r>
        <w:rPr>
          <w:color w:val="4472C4" w:themeColor="accent1"/>
        </w:rPr>
        <w:t>a confounder.</w:t>
      </w:r>
    </w:p>
    <w:p w14:paraId="2CC07F67" w14:textId="6FE452A1" w:rsidR="00F61ABB" w:rsidRDefault="00F61ABB" w:rsidP="00F61ABB">
      <w:pPr>
        <w:ind w:firstLine="720"/>
        <w:rPr>
          <w:color w:val="4472C4" w:themeColor="accent1"/>
        </w:rPr>
      </w:pPr>
    </w:p>
    <w:p w14:paraId="2542DDE1" w14:textId="1146D017" w:rsidR="00F61ABB" w:rsidRDefault="00F61ABB" w:rsidP="00F61ABB">
      <w:pPr>
        <w:ind w:firstLine="720"/>
        <w:rPr>
          <w:color w:val="4472C4" w:themeColor="accent1"/>
        </w:rPr>
      </w:pPr>
    </w:p>
    <w:p w14:paraId="64A9C38B" w14:textId="5FBF8662" w:rsidR="00F61ABB" w:rsidRDefault="00F61ABB" w:rsidP="00F61ABB">
      <w:pPr>
        <w:ind w:firstLine="720"/>
        <w:rPr>
          <w:color w:val="4472C4" w:themeColor="accent1"/>
        </w:rPr>
      </w:pPr>
    </w:p>
    <w:p w14:paraId="5193441A" w14:textId="19A885DF" w:rsidR="00F61ABB" w:rsidRDefault="00F61ABB" w:rsidP="00F61ABB">
      <w:pPr>
        <w:ind w:firstLine="720"/>
        <w:rPr>
          <w:color w:val="4472C4" w:themeColor="accent1"/>
        </w:rPr>
      </w:pPr>
    </w:p>
    <w:p w14:paraId="7124691E" w14:textId="1CE18B14" w:rsidR="00F61ABB" w:rsidRDefault="00F61ABB" w:rsidP="00F61ABB">
      <w:pPr>
        <w:ind w:firstLine="720"/>
        <w:rPr>
          <w:color w:val="4472C4" w:themeColor="accent1"/>
        </w:rPr>
      </w:pPr>
    </w:p>
    <w:p w14:paraId="13A13664" w14:textId="2AB04FAE" w:rsidR="00F61ABB" w:rsidRDefault="00F61ABB" w:rsidP="00F61ABB">
      <w:pPr>
        <w:ind w:firstLine="720"/>
        <w:rPr>
          <w:color w:val="4472C4" w:themeColor="accent1"/>
        </w:rPr>
      </w:pPr>
    </w:p>
    <w:p w14:paraId="48ED8646" w14:textId="5B4510E2" w:rsidR="00F61ABB" w:rsidRDefault="00F61ABB" w:rsidP="00F61ABB">
      <w:pPr>
        <w:ind w:firstLine="720"/>
        <w:rPr>
          <w:color w:val="4472C4" w:themeColor="accent1"/>
        </w:rPr>
      </w:pPr>
    </w:p>
    <w:p w14:paraId="03A585B2" w14:textId="0006BE1B" w:rsidR="00F61ABB" w:rsidRDefault="00F61ABB" w:rsidP="00F61ABB">
      <w:pPr>
        <w:ind w:firstLine="720"/>
        <w:rPr>
          <w:color w:val="4472C4" w:themeColor="accent1"/>
        </w:rPr>
      </w:pPr>
    </w:p>
    <w:p w14:paraId="1DB7CD61" w14:textId="2F4EC53A" w:rsidR="00F61ABB" w:rsidRDefault="00F61ABB" w:rsidP="00F61ABB">
      <w:pPr>
        <w:ind w:firstLine="720"/>
        <w:rPr>
          <w:color w:val="4472C4" w:themeColor="accent1"/>
        </w:rPr>
      </w:pPr>
    </w:p>
    <w:p w14:paraId="7BF11204" w14:textId="6A4D1C63" w:rsidR="00F61ABB" w:rsidRDefault="00F61ABB" w:rsidP="00F61ABB">
      <w:pPr>
        <w:ind w:firstLine="720"/>
        <w:rPr>
          <w:color w:val="4472C4" w:themeColor="accent1"/>
        </w:rPr>
      </w:pPr>
    </w:p>
    <w:p w14:paraId="21221554" w14:textId="77777777" w:rsidR="00F61ABB" w:rsidRDefault="00F61ABB" w:rsidP="00F61ABB">
      <w:pPr>
        <w:ind w:firstLine="720"/>
        <w:rPr>
          <w:color w:val="4472C4" w:themeColor="accent1"/>
        </w:rPr>
      </w:pPr>
      <w:r>
        <w:rPr>
          <w:color w:val="4472C4" w:themeColor="accent1"/>
        </w:rPr>
        <w:t xml:space="preserve">What would it mean, in words, for rain to be a precision variable rather than </w:t>
      </w:r>
      <w:proofErr w:type="gramStart"/>
      <w:r>
        <w:rPr>
          <w:color w:val="4472C4" w:themeColor="accent1"/>
        </w:rPr>
        <w:t>a</w:t>
      </w:r>
      <w:proofErr w:type="gramEnd"/>
      <w:r>
        <w:rPr>
          <w:color w:val="4472C4" w:themeColor="accent1"/>
        </w:rPr>
        <w:t xml:space="preserve"> </w:t>
      </w:r>
    </w:p>
    <w:p w14:paraId="6FA7AC59" w14:textId="3504FED1" w:rsidR="00F61ABB" w:rsidRDefault="00F61ABB" w:rsidP="00F61ABB">
      <w:pPr>
        <w:ind w:left="720"/>
        <w:rPr>
          <w:color w:val="4472C4" w:themeColor="accent1"/>
        </w:rPr>
      </w:pPr>
      <w:r>
        <w:rPr>
          <w:color w:val="4472C4" w:themeColor="accent1"/>
        </w:rPr>
        <w:t>confounder? Do you think it makes more sense for rain to be a precision variable or a confounder? Why?</w:t>
      </w:r>
    </w:p>
    <w:p w14:paraId="54197DBC" w14:textId="70F981B7" w:rsidR="00BE6815" w:rsidRDefault="00BE6815" w:rsidP="00BE6815">
      <w:pPr>
        <w:rPr>
          <w:color w:val="4472C4" w:themeColor="accent1"/>
        </w:rPr>
      </w:pPr>
    </w:p>
    <w:p w14:paraId="2EF24351" w14:textId="1F0D3B64" w:rsidR="00BE6815" w:rsidRDefault="00BE6815" w:rsidP="00BE6815">
      <w:pPr>
        <w:rPr>
          <w:color w:val="4472C4" w:themeColor="accent1"/>
        </w:rPr>
      </w:pPr>
    </w:p>
    <w:p w14:paraId="59AC314F" w14:textId="3DEC9691" w:rsidR="00BE6815" w:rsidRDefault="00BE6815" w:rsidP="00BE6815">
      <w:pPr>
        <w:rPr>
          <w:color w:val="4472C4" w:themeColor="accent1"/>
        </w:rPr>
      </w:pPr>
    </w:p>
    <w:p w14:paraId="3858FD9C" w14:textId="3B341A5F" w:rsidR="00BE6815" w:rsidRDefault="00BE6815" w:rsidP="00BE6815">
      <w:pPr>
        <w:rPr>
          <w:color w:val="4472C4" w:themeColor="accent1"/>
        </w:rPr>
      </w:pPr>
    </w:p>
    <w:p w14:paraId="58E48EA5" w14:textId="53412B81" w:rsidR="003D15AF" w:rsidRDefault="003D15AF" w:rsidP="00BE6815">
      <w:pPr>
        <w:rPr>
          <w:color w:val="4472C4" w:themeColor="accent1"/>
        </w:rPr>
      </w:pPr>
    </w:p>
    <w:p w14:paraId="062ECC5C" w14:textId="4C628664" w:rsidR="003D15AF" w:rsidRDefault="003D15AF" w:rsidP="00BE6815">
      <w:pPr>
        <w:rPr>
          <w:color w:val="4472C4" w:themeColor="accent1"/>
        </w:rPr>
      </w:pPr>
    </w:p>
    <w:p w14:paraId="7ACA812B" w14:textId="45CA3C77" w:rsidR="003D15AF" w:rsidRDefault="003D15AF" w:rsidP="00BE6815">
      <w:pPr>
        <w:rPr>
          <w:color w:val="4472C4" w:themeColor="accent1"/>
        </w:rPr>
      </w:pPr>
    </w:p>
    <w:p w14:paraId="7A7E8628" w14:textId="62EDA012" w:rsidR="003D15AF" w:rsidRDefault="003D15AF" w:rsidP="00BE6815">
      <w:pPr>
        <w:rPr>
          <w:color w:val="4472C4" w:themeColor="accent1"/>
        </w:rPr>
      </w:pPr>
    </w:p>
    <w:p w14:paraId="5122AFF9" w14:textId="3AC5D0B4" w:rsidR="003D15AF" w:rsidRDefault="003D15AF" w:rsidP="00BE6815">
      <w:pPr>
        <w:rPr>
          <w:color w:val="4472C4" w:themeColor="accent1"/>
        </w:rPr>
      </w:pPr>
    </w:p>
    <w:p w14:paraId="51E45CC9" w14:textId="40C86B3A" w:rsidR="003D15AF" w:rsidRDefault="003D15AF" w:rsidP="00BE6815">
      <w:pPr>
        <w:rPr>
          <w:color w:val="4472C4" w:themeColor="accent1"/>
        </w:rPr>
      </w:pPr>
    </w:p>
    <w:p w14:paraId="746F1BB9" w14:textId="65876EDC" w:rsidR="003D15AF" w:rsidRDefault="003D15AF" w:rsidP="00BE6815">
      <w:pPr>
        <w:rPr>
          <w:color w:val="4472C4" w:themeColor="accent1"/>
        </w:rPr>
      </w:pPr>
    </w:p>
    <w:p w14:paraId="17B4CD75" w14:textId="77777777" w:rsidR="003D15AF" w:rsidRDefault="003D15AF" w:rsidP="00BE6815">
      <w:pPr>
        <w:rPr>
          <w:color w:val="4472C4" w:themeColor="accent1"/>
        </w:rPr>
      </w:pPr>
    </w:p>
    <w:p w14:paraId="0C2E2306" w14:textId="6D77EFE8" w:rsidR="00BE6815" w:rsidRDefault="00BE6815" w:rsidP="00BE6815">
      <w:pPr>
        <w:rPr>
          <w:color w:val="4472C4" w:themeColor="accent1"/>
        </w:rPr>
      </w:pPr>
    </w:p>
    <w:p w14:paraId="2D3B7E4F" w14:textId="77777777" w:rsidR="00584D20" w:rsidRDefault="00584D20" w:rsidP="00BE6815">
      <w:pPr>
        <w:rPr>
          <w:color w:val="4472C4" w:themeColor="accent1"/>
        </w:rPr>
      </w:pPr>
    </w:p>
    <w:p w14:paraId="0821B026" w14:textId="21751C2E" w:rsidR="00286A4F" w:rsidRDefault="003D15AF" w:rsidP="003D15AF">
      <w:pPr>
        <w:pStyle w:val="ListParagraph"/>
        <w:numPr>
          <w:ilvl w:val="0"/>
          <w:numId w:val="3"/>
        </w:numPr>
        <w:rPr>
          <w:color w:val="4472C4" w:themeColor="accent1"/>
        </w:rPr>
      </w:pPr>
      <w:r>
        <w:rPr>
          <w:color w:val="4472C4" w:themeColor="accent1"/>
        </w:rPr>
        <w:lastRenderedPageBreak/>
        <w:t xml:space="preserve">Scientists </w:t>
      </w:r>
      <w:r w:rsidRPr="00584D20">
        <w:rPr>
          <w:color w:val="4472C4" w:themeColor="accent1"/>
        </w:rPr>
        <w:t>are</w:t>
      </w:r>
      <w:r w:rsidR="00286A4F">
        <w:rPr>
          <w:color w:val="4472C4" w:themeColor="accent1"/>
        </w:rPr>
        <w:t xml:space="preserve"> interested in estimating the effect of having unprotected sex on risk of HIV infection. They hypothesize that having unprotected sex will lead to increased risk infection, but they are specifically interested in </w:t>
      </w:r>
      <w:r w:rsidR="00286A4F">
        <w:rPr>
          <w:i/>
          <w:iCs/>
          <w:color w:val="4472C4" w:themeColor="accent1"/>
        </w:rPr>
        <w:t xml:space="preserve">how much </w:t>
      </w:r>
      <w:r w:rsidR="00286A4F" w:rsidRPr="00286A4F">
        <w:rPr>
          <w:color w:val="4472C4" w:themeColor="accent1"/>
        </w:rPr>
        <w:t>greater</w:t>
      </w:r>
      <w:r w:rsidR="00286A4F">
        <w:rPr>
          <w:color w:val="4472C4" w:themeColor="accent1"/>
        </w:rPr>
        <w:t xml:space="preserve"> the risk of infection is among individuals who have unprotected sex, compared to those who do not. They want their estimate to be as precise as possible, so they consider the following variables as possible candidates for precision variables to include in their model:</w:t>
      </w:r>
    </w:p>
    <w:p w14:paraId="17EDFB2D" w14:textId="77777777" w:rsidR="00286A4F" w:rsidRDefault="00286A4F" w:rsidP="00286A4F">
      <w:pPr>
        <w:pStyle w:val="ListParagraph"/>
        <w:rPr>
          <w:color w:val="4472C4" w:themeColor="accent1"/>
        </w:rPr>
      </w:pPr>
    </w:p>
    <w:p w14:paraId="1681A0F0" w14:textId="47E4BE6D" w:rsidR="00286A4F" w:rsidRDefault="005B146D" w:rsidP="00286A4F">
      <w:pPr>
        <w:pStyle w:val="ListParagraph"/>
        <w:numPr>
          <w:ilvl w:val="1"/>
          <w:numId w:val="6"/>
        </w:numPr>
        <w:rPr>
          <w:color w:val="4472C4" w:themeColor="accent1"/>
        </w:rPr>
      </w:pPr>
      <w:r>
        <w:rPr>
          <w:color w:val="4472C4" w:themeColor="accent1"/>
        </w:rPr>
        <w:t>Needle sharing</w:t>
      </w:r>
    </w:p>
    <w:p w14:paraId="78054A1B" w14:textId="7BF7DFB7" w:rsidR="005B146D" w:rsidRDefault="005B146D" w:rsidP="00286A4F">
      <w:pPr>
        <w:pStyle w:val="ListParagraph"/>
        <w:numPr>
          <w:ilvl w:val="1"/>
          <w:numId w:val="6"/>
        </w:numPr>
        <w:rPr>
          <w:color w:val="4472C4" w:themeColor="accent1"/>
        </w:rPr>
      </w:pPr>
      <w:r>
        <w:rPr>
          <w:color w:val="4472C4" w:themeColor="accent1"/>
        </w:rPr>
        <w:t>HIV+ birth parent (parent who gave birth to them was HIV+ while giving birth)</w:t>
      </w:r>
    </w:p>
    <w:p w14:paraId="6F4E6737" w14:textId="60B38E56" w:rsidR="005B146D" w:rsidRDefault="005B146D" w:rsidP="00286A4F">
      <w:pPr>
        <w:pStyle w:val="ListParagraph"/>
        <w:numPr>
          <w:ilvl w:val="1"/>
          <w:numId w:val="6"/>
        </w:numPr>
        <w:rPr>
          <w:color w:val="4472C4" w:themeColor="accent1"/>
        </w:rPr>
      </w:pPr>
      <w:r>
        <w:rPr>
          <w:color w:val="4472C4" w:themeColor="accent1"/>
        </w:rPr>
        <w:t>Having a STI</w:t>
      </w:r>
    </w:p>
    <w:p w14:paraId="63686F8D" w14:textId="7FD4C135" w:rsidR="005B146D" w:rsidRDefault="005B146D" w:rsidP="00286A4F">
      <w:pPr>
        <w:pStyle w:val="ListParagraph"/>
        <w:numPr>
          <w:ilvl w:val="1"/>
          <w:numId w:val="6"/>
        </w:numPr>
        <w:rPr>
          <w:color w:val="4472C4" w:themeColor="accent1"/>
        </w:rPr>
      </w:pPr>
      <w:r>
        <w:rPr>
          <w:color w:val="4472C4" w:themeColor="accent1"/>
        </w:rPr>
        <w:t>Having a sexual partner who is at high risk or already has HIV</w:t>
      </w:r>
    </w:p>
    <w:p w14:paraId="75247FD9" w14:textId="77777777" w:rsidR="00286A4F" w:rsidRDefault="00286A4F" w:rsidP="00286A4F">
      <w:pPr>
        <w:pStyle w:val="ListParagraph"/>
        <w:rPr>
          <w:color w:val="4472C4" w:themeColor="accent1"/>
        </w:rPr>
      </w:pPr>
    </w:p>
    <w:p w14:paraId="71C60C19" w14:textId="31C92926" w:rsidR="00F61ABB" w:rsidRPr="00286A4F" w:rsidRDefault="005B146D" w:rsidP="00286A4F">
      <w:pPr>
        <w:pStyle w:val="ListParagraph"/>
        <w:rPr>
          <w:color w:val="4472C4" w:themeColor="accent1"/>
        </w:rPr>
      </w:pPr>
      <w:r>
        <w:rPr>
          <w:color w:val="4472C4" w:themeColor="accent1"/>
        </w:rPr>
        <w:t xml:space="preserve">For each of these four possible candidates, draw what you believe to be an accurate causal diagram. Based on these diagrams, determine whether each of the four candidates is a precision variable or not. Give </w:t>
      </w:r>
      <w:r w:rsidR="00C12574">
        <w:rPr>
          <w:color w:val="4472C4" w:themeColor="accent1"/>
        </w:rPr>
        <w:t>your scientific reasoning for why you drew any edges in the causal diagrams.</w:t>
      </w:r>
    </w:p>
    <w:p w14:paraId="6A616298" w14:textId="74E2BB2B" w:rsidR="00F61ABB" w:rsidRDefault="00F61ABB" w:rsidP="00F61ABB">
      <w:pPr>
        <w:rPr>
          <w:color w:val="4472C4" w:themeColor="accent1"/>
        </w:rPr>
      </w:pPr>
    </w:p>
    <w:p w14:paraId="3A525E93" w14:textId="4EB8C557" w:rsidR="003D15AF" w:rsidRDefault="003D15AF" w:rsidP="00F61ABB">
      <w:pPr>
        <w:rPr>
          <w:color w:val="4472C4" w:themeColor="accent1"/>
        </w:rPr>
      </w:pPr>
    </w:p>
    <w:p w14:paraId="1187170A" w14:textId="068B9B01" w:rsidR="003D15AF" w:rsidRDefault="003D15AF" w:rsidP="00F61ABB">
      <w:pPr>
        <w:rPr>
          <w:color w:val="4472C4" w:themeColor="accent1"/>
        </w:rPr>
      </w:pPr>
    </w:p>
    <w:p w14:paraId="34C61A9B" w14:textId="2EF76A5A" w:rsidR="003D15AF" w:rsidRDefault="003D15AF" w:rsidP="00F61ABB">
      <w:pPr>
        <w:rPr>
          <w:color w:val="4472C4" w:themeColor="accent1"/>
        </w:rPr>
      </w:pPr>
    </w:p>
    <w:p w14:paraId="64B7C174" w14:textId="78857945" w:rsidR="003D15AF" w:rsidRDefault="003D15AF" w:rsidP="00F61ABB">
      <w:pPr>
        <w:rPr>
          <w:color w:val="4472C4" w:themeColor="accent1"/>
        </w:rPr>
      </w:pPr>
    </w:p>
    <w:p w14:paraId="338A4F1E" w14:textId="5C09FFE6" w:rsidR="003D15AF" w:rsidRDefault="003D15AF" w:rsidP="00F61ABB">
      <w:pPr>
        <w:rPr>
          <w:color w:val="4472C4" w:themeColor="accent1"/>
        </w:rPr>
      </w:pPr>
    </w:p>
    <w:p w14:paraId="06AAF7C5" w14:textId="67EFF28B" w:rsidR="003D15AF" w:rsidRDefault="003D15AF" w:rsidP="00F61ABB">
      <w:pPr>
        <w:rPr>
          <w:color w:val="4472C4" w:themeColor="accent1"/>
        </w:rPr>
      </w:pPr>
    </w:p>
    <w:p w14:paraId="7B389E40" w14:textId="461C02B2" w:rsidR="003D15AF" w:rsidRDefault="003D15AF" w:rsidP="00F61ABB">
      <w:pPr>
        <w:rPr>
          <w:color w:val="4472C4" w:themeColor="accent1"/>
        </w:rPr>
      </w:pPr>
    </w:p>
    <w:p w14:paraId="3BA053D6" w14:textId="10BD052C" w:rsidR="003D15AF" w:rsidRDefault="003D15AF" w:rsidP="00F61ABB">
      <w:pPr>
        <w:rPr>
          <w:color w:val="4472C4" w:themeColor="accent1"/>
        </w:rPr>
      </w:pPr>
    </w:p>
    <w:p w14:paraId="3E7C26F3" w14:textId="3BEF1A6F" w:rsidR="003D15AF" w:rsidRDefault="003D15AF" w:rsidP="00F61ABB">
      <w:pPr>
        <w:rPr>
          <w:color w:val="4472C4" w:themeColor="accent1"/>
        </w:rPr>
      </w:pPr>
    </w:p>
    <w:p w14:paraId="5ED5EC37" w14:textId="4FD3D64B" w:rsidR="003D15AF" w:rsidRDefault="003D15AF" w:rsidP="00F61ABB">
      <w:pPr>
        <w:rPr>
          <w:color w:val="4472C4" w:themeColor="accent1"/>
        </w:rPr>
      </w:pPr>
    </w:p>
    <w:p w14:paraId="0CD0CCB2" w14:textId="77777777" w:rsidR="003D15AF" w:rsidRPr="00F61ABB" w:rsidRDefault="003D15AF" w:rsidP="00F61ABB">
      <w:pPr>
        <w:rPr>
          <w:color w:val="4472C4" w:themeColor="accent1"/>
        </w:rPr>
      </w:pPr>
    </w:p>
    <w:sectPr w:rsidR="003D15AF" w:rsidRPr="00F61ABB"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CFC"/>
    <w:multiLevelType w:val="hybridMultilevel"/>
    <w:tmpl w:val="134EDEC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D101FE3"/>
    <w:multiLevelType w:val="hybridMultilevel"/>
    <w:tmpl w:val="D832A0E0"/>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 w15:restartNumberingAfterBreak="0">
    <w:nsid w:val="278A0CEF"/>
    <w:multiLevelType w:val="hybridMultilevel"/>
    <w:tmpl w:val="CF069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D7699"/>
    <w:multiLevelType w:val="hybridMultilevel"/>
    <w:tmpl w:val="47481184"/>
    <w:lvl w:ilvl="0" w:tplc="CFF45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E506B"/>
    <w:multiLevelType w:val="hybridMultilevel"/>
    <w:tmpl w:val="B4DA9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406A6"/>
    <w:multiLevelType w:val="hybridMultilevel"/>
    <w:tmpl w:val="77FEB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483849">
    <w:abstractNumId w:val="4"/>
  </w:num>
  <w:num w:numId="2" w16cid:durableId="476262673">
    <w:abstractNumId w:val="2"/>
  </w:num>
  <w:num w:numId="3" w16cid:durableId="457451398">
    <w:abstractNumId w:val="3"/>
  </w:num>
  <w:num w:numId="4" w16cid:durableId="796411822">
    <w:abstractNumId w:val="1"/>
  </w:num>
  <w:num w:numId="5" w16cid:durableId="1495339451">
    <w:abstractNumId w:val="5"/>
  </w:num>
  <w:num w:numId="6" w16cid:durableId="144443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E4"/>
    <w:rsid w:val="000157A7"/>
    <w:rsid w:val="00043F32"/>
    <w:rsid w:val="00046DBB"/>
    <w:rsid w:val="000824D8"/>
    <w:rsid w:val="000B4CE4"/>
    <w:rsid w:val="000C1FF6"/>
    <w:rsid w:val="000D2381"/>
    <w:rsid w:val="000D38B1"/>
    <w:rsid w:val="00103882"/>
    <w:rsid w:val="00107A03"/>
    <w:rsid w:val="0011587F"/>
    <w:rsid w:val="00115B5C"/>
    <w:rsid w:val="00146DAC"/>
    <w:rsid w:val="0018738F"/>
    <w:rsid w:val="001A26C0"/>
    <w:rsid w:val="001D5679"/>
    <w:rsid w:val="001D7D09"/>
    <w:rsid w:val="001E054F"/>
    <w:rsid w:val="00200489"/>
    <w:rsid w:val="00243BBA"/>
    <w:rsid w:val="00267F81"/>
    <w:rsid w:val="002831A3"/>
    <w:rsid w:val="00286A4F"/>
    <w:rsid w:val="002A0827"/>
    <w:rsid w:val="002A1E60"/>
    <w:rsid w:val="002B4F07"/>
    <w:rsid w:val="002F04F8"/>
    <w:rsid w:val="00327805"/>
    <w:rsid w:val="00371FC6"/>
    <w:rsid w:val="00380798"/>
    <w:rsid w:val="00383D1D"/>
    <w:rsid w:val="0039724B"/>
    <w:rsid w:val="003D15AF"/>
    <w:rsid w:val="003F1D33"/>
    <w:rsid w:val="003F774A"/>
    <w:rsid w:val="004103A2"/>
    <w:rsid w:val="00410CB0"/>
    <w:rsid w:val="0041440E"/>
    <w:rsid w:val="004339A4"/>
    <w:rsid w:val="00456F19"/>
    <w:rsid w:val="00464F73"/>
    <w:rsid w:val="004C5CDF"/>
    <w:rsid w:val="00521E72"/>
    <w:rsid w:val="00550E30"/>
    <w:rsid w:val="005523AD"/>
    <w:rsid w:val="0055436D"/>
    <w:rsid w:val="00561EFC"/>
    <w:rsid w:val="0056621C"/>
    <w:rsid w:val="00584D20"/>
    <w:rsid w:val="00590B6E"/>
    <w:rsid w:val="005B146D"/>
    <w:rsid w:val="005D43B5"/>
    <w:rsid w:val="005E39D5"/>
    <w:rsid w:val="00614088"/>
    <w:rsid w:val="0061638C"/>
    <w:rsid w:val="00633954"/>
    <w:rsid w:val="00633E26"/>
    <w:rsid w:val="00663C7E"/>
    <w:rsid w:val="006811B0"/>
    <w:rsid w:val="00687AD2"/>
    <w:rsid w:val="006C3FED"/>
    <w:rsid w:val="006D69B7"/>
    <w:rsid w:val="006E0B91"/>
    <w:rsid w:val="006E6EFF"/>
    <w:rsid w:val="00724835"/>
    <w:rsid w:val="007610E6"/>
    <w:rsid w:val="00770F6F"/>
    <w:rsid w:val="00781813"/>
    <w:rsid w:val="007A2737"/>
    <w:rsid w:val="007C452C"/>
    <w:rsid w:val="007C6EB0"/>
    <w:rsid w:val="00803F43"/>
    <w:rsid w:val="00806DA4"/>
    <w:rsid w:val="00824F1C"/>
    <w:rsid w:val="00832984"/>
    <w:rsid w:val="00833F01"/>
    <w:rsid w:val="00863E6E"/>
    <w:rsid w:val="00873DEF"/>
    <w:rsid w:val="008C0A08"/>
    <w:rsid w:val="008E1A6E"/>
    <w:rsid w:val="008F2E5D"/>
    <w:rsid w:val="008F5106"/>
    <w:rsid w:val="008F562E"/>
    <w:rsid w:val="00904437"/>
    <w:rsid w:val="00934F1A"/>
    <w:rsid w:val="009538A8"/>
    <w:rsid w:val="009624D3"/>
    <w:rsid w:val="00963736"/>
    <w:rsid w:val="00990200"/>
    <w:rsid w:val="009A0B4F"/>
    <w:rsid w:val="009A1111"/>
    <w:rsid w:val="009C1D0C"/>
    <w:rsid w:val="009D7A99"/>
    <w:rsid w:val="009F1888"/>
    <w:rsid w:val="009F755A"/>
    <w:rsid w:val="00A46524"/>
    <w:rsid w:val="00A770A3"/>
    <w:rsid w:val="00A81319"/>
    <w:rsid w:val="00AF7153"/>
    <w:rsid w:val="00B05799"/>
    <w:rsid w:val="00B14B35"/>
    <w:rsid w:val="00B523EA"/>
    <w:rsid w:val="00BE6815"/>
    <w:rsid w:val="00BF0D6E"/>
    <w:rsid w:val="00C12574"/>
    <w:rsid w:val="00C35E87"/>
    <w:rsid w:val="00C86D62"/>
    <w:rsid w:val="00CA5E43"/>
    <w:rsid w:val="00CC28F6"/>
    <w:rsid w:val="00CC3BFC"/>
    <w:rsid w:val="00CE6DC7"/>
    <w:rsid w:val="00CF047A"/>
    <w:rsid w:val="00D142C8"/>
    <w:rsid w:val="00D53702"/>
    <w:rsid w:val="00D800D0"/>
    <w:rsid w:val="00D81AFD"/>
    <w:rsid w:val="00DA356A"/>
    <w:rsid w:val="00DA7195"/>
    <w:rsid w:val="00DB6F77"/>
    <w:rsid w:val="00DE53F6"/>
    <w:rsid w:val="00E0505B"/>
    <w:rsid w:val="00E065CA"/>
    <w:rsid w:val="00E710AE"/>
    <w:rsid w:val="00E876A3"/>
    <w:rsid w:val="00EA22D8"/>
    <w:rsid w:val="00EB503A"/>
    <w:rsid w:val="00EB5A48"/>
    <w:rsid w:val="00F435D1"/>
    <w:rsid w:val="00F61ABB"/>
    <w:rsid w:val="00F75F99"/>
    <w:rsid w:val="00F81EC3"/>
    <w:rsid w:val="00FF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B9BB"/>
  <w15:chartTrackingRefBased/>
  <w15:docId w15:val="{E7533DE7-4081-5840-A31F-EBF35F1C0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12</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113</cp:revision>
  <dcterms:created xsi:type="dcterms:W3CDTF">2022-03-30T22:08:00Z</dcterms:created>
  <dcterms:modified xsi:type="dcterms:W3CDTF">2022-04-01T02:35:00Z</dcterms:modified>
</cp:coreProperties>
</file>